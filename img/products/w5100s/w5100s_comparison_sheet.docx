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D3" w:rsidRPr="00BC4ACC" w:rsidRDefault="006C76D3" w:rsidP="0023102B">
      <w:pPr>
        <w:ind w:right="200"/>
        <w:rPr>
          <w:rFonts w:ascii="Trebuchet MS" w:eastAsiaTheme="minorHAnsi" w:hAnsi="Trebuchet MS"/>
          <w:szCs w:val="20"/>
        </w:rPr>
      </w:pPr>
    </w:p>
    <w:p w:rsidR="006C76D3" w:rsidRDefault="006C76D3" w:rsidP="0023102B">
      <w:pPr>
        <w:ind w:right="200"/>
        <w:rPr>
          <w:rFonts w:ascii="Trebuchet MS" w:eastAsiaTheme="minorHAnsi" w:hAnsi="Trebuchet MS"/>
          <w:szCs w:val="20"/>
        </w:rPr>
      </w:pPr>
    </w:p>
    <w:p w:rsidR="00F45149" w:rsidRDefault="00F45149" w:rsidP="0023102B">
      <w:pPr>
        <w:ind w:right="200"/>
        <w:rPr>
          <w:rFonts w:ascii="Trebuchet MS" w:eastAsiaTheme="minorHAnsi" w:hAnsi="Trebuchet MS"/>
          <w:szCs w:val="20"/>
        </w:rPr>
      </w:pPr>
    </w:p>
    <w:p w:rsidR="00F45149" w:rsidRDefault="00F45149" w:rsidP="0023102B">
      <w:pPr>
        <w:ind w:right="200"/>
        <w:rPr>
          <w:rFonts w:ascii="Trebuchet MS" w:eastAsiaTheme="minorHAnsi" w:hAnsi="Trebuchet MS"/>
          <w:szCs w:val="20"/>
        </w:rPr>
      </w:pPr>
    </w:p>
    <w:p w:rsidR="00F45149" w:rsidRPr="00BC4ACC" w:rsidRDefault="00F45149" w:rsidP="0023102B">
      <w:pPr>
        <w:ind w:right="200"/>
        <w:rPr>
          <w:rFonts w:ascii="Trebuchet MS" w:eastAsiaTheme="minorHAnsi" w:hAnsi="Trebuchet MS"/>
          <w:szCs w:val="20"/>
        </w:rPr>
      </w:pPr>
    </w:p>
    <w:p w:rsidR="006C76D3" w:rsidRPr="00BC4ACC" w:rsidRDefault="006C76D3" w:rsidP="0023102B">
      <w:pPr>
        <w:ind w:right="200"/>
        <w:rPr>
          <w:rFonts w:ascii="Trebuchet MS" w:eastAsiaTheme="minorHAnsi" w:hAnsi="Trebuchet MS"/>
          <w:szCs w:val="20"/>
        </w:rPr>
      </w:pPr>
    </w:p>
    <w:p w:rsidR="006C76D3" w:rsidRPr="00BC4ACC" w:rsidRDefault="006C76D3" w:rsidP="0023102B">
      <w:pPr>
        <w:ind w:right="200"/>
        <w:rPr>
          <w:rFonts w:ascii="Trebuchet MS" w:eastAsiaTheme="minorHAnsi" w:hAnsi="Trebuchet MS"/>
          <w:szCs w:val="20"/>
        </w:rPr>
      </w:pPr>
    </w:p>
    <w:p w:rsidR="006C76D3" w:rsidRPr="00BC4ACC" w:rsidRDefault="006C76D3" w:rsidP="0023102B">
      <w:pPr>
        <w:ind w:right="200"/>
        <w:rPr>
          <w:rFonts w:ascii="Trebuchet MS" w:eastAsiaTheme="minorHAnsi" w:hAnsi="Trebuchet MS"/>
          <w:szCs w:val="20"/>
        </w:rPr>
      </w:pPr>
    </w:p>
    <w:p w:rsidR="00FE7AB9" w:rsidRDefault="00B079C7" w:rsidP="005963EB">
      <w:pPr>
        <w:jc w:val="center"/>
        <w:rPr>
          <w:rFonts w:ascii="Trebuchet MS" w:eastAsiaTheme="minorHAnsi" w:hAnsi="Trebuchet MS" w:cs="Arial"/>
          <w:b/>
          <w:sz w:val="72"/>
          <w:szCs w:val="72"/>
        </w:rPr>
      </w:pPr>
      <w:r>
        <w:rPr>
          <w:rFonts w:ascii="Trebuchet MS" w:eastAsiaTheme="minorHAnsi" w:hAnsi="Trebuchet MS" w:cs="Arial"/>
          <w:b/>
          <w:sz w:val="72"/>
          <w:szCs w:val="72"/>
        </w:rPr>
        <w:t>Comparison Sheet</w:t>
      </w:r>
    </w:p>
    <w:p w:rsidR="00B079C7" w:rsidRPr="00B079C7" w:rsidRDefault="00B079C7" w:rsidP="005963EB">
      <w:pPr>
        <w:jc w:val="center"/>
        <w:rPr>
          <w:rFonts w:ascii="Trebuchet MS" w:eastAsiaTheme="minorHAnsi" w:hAnsi="Trebuchet MS" w:cs="Arial"/>
          <w:b/>
          <w:sz w:val="36"/>
          <w:szCs w:val="72"/>
        </w:rPr>
      </w:pPr>
      <w:r w:rsidRPr="00B079C7">
        <w:rPr>
          <w:rFonts w:ascii="Trebuchet MS" w:eastAsiaTheme="minorHAnsi" w:hAnsi="Trebuchet MS" w:cs="Arial"/>
          <w:b/>
          <w:sz w:val="36"/>
          <w:szCs w:val="72"/>
        </w:rPr>
        <w:t>Between W5100S and W5100</w:t>
      </w:r>
    </w:p>
    <w:p w:rsidR="006C76D3" w:rsidRPr="00BC4ACC" w:rsidRDefault="00E86269" w:rsidP="005963EB">
      <w:pPr>
        <w:jc w:val="center"/>
        <w:rPr>
          <w:rFonts w:ascii="Trebuchet MS" w:eastAsiaTheme="minorHAnsi" w:hAnsi="Trebuchet MS" w:cs="Arial"/>
          <w:b/>
          <w:sz w:val="36"/>
          <w:szCs w:val="36"/>
        </w:rPr>
      </w:pPr>
      <w:r w:rsidRPr="00BC4ACC">
        <w:rPr>
          <w:rFonts w:ascii="Trebuchet MS" w:eastAsiaTheme="minorHAnsi" w:hAnsi="Trebuchet MS" w:cs="Arial"/>
          <w:b/>
          <w:sz w:val="36"/>
          <w:szCs w:val="36"/>
        </w:rPr>
        <w:t xml:space="preserve">Version </w:t>
      </w:r>
      <w:r w:rsidR="00B079C7">
        <w:rPr>
          <w:rFonts w:ascii="Trebuchet MS" w:eastAsiaTheme="minorHAnsi" w:hAnsi="Trebuchet MS" w:cs="Arial" w:hint="eastAsia"/>
          <w:b/>
          <w:sz w:val="36"/>
          <w:szCs w:val="36"/>
        </w:rPr>
        <w:t>0</w:t>
      </w:r>
      <w:r w:rsidRPr="00BC4ACC">
        <w:rPr>
          <w:rFonts w:ascii="Trebuchet MS" w:eastAsiaTheme="minorHAnsi" w:hAnsi="Trebuchet MS" w:cs="Arial"/>
          <w:b/>
          <w:sz w:val="36"/>
          <w:szCs w:val="36"/>
        </w:rPr>
        <w:t>.</w:t>
      </w:r>
      <w:r w:rsidR="007D31B8">
        <w:rPr>
          <w:rFonts w:ascii="Trebuchet MS" w:eastAsiaTheme="minorHAnsi" w:hAnsi="Trebuchet MS" w:cs="Arial" w:hint="eastAsia"/>
          <w:b/>
          <w:sz w:val="36"/>
          <w:szCs w:val="36"/>
        </w:rPr>
        <w:t>0</w:t>
      </w:r>
      <w:r w:rsidR="005B45E2">
        <w:rPr>
          <w:rFonts w:ascii="Trebuchet MS" w:eastAsiaTheme="minorHAnsi" w:hAnsi="Trebuchet MS" w:cs="Arial" w:hint="eastAsia"/>
          <w:b/>
          <w:sz w:val="36"/>
          <w:szCs w:val="36"/>
        </w:rPr>
        <w:t>.</w:t>
      </w:r>
      <w:r w:rsidR="00B079C7">
        <w:rPr>
          <w:rFonts w:ascii="Trebuchet MS" w:eastAsiaTheme="minorHAnsi" w:hAnsi="Trebuchet MS" w:cs="Arial"/>
          <w:b/>
          <w:sz w:val="36"/>
          <w:szCs w:val="36"/>
        </w:rPr>
        <w:t>1</w:t>
      </w:r>
    </w:p>
    <w:p w:rsidR="006C76D3" w:rsidRPr="00BC4ACC" w:rsidRDefault="006C76D3" w:rsidP="0023102B">
      <w:pPr>
        <w:ind w:left="484" w:right="200"/>
        <w:rPr>
          <w:rFonts w:ascii="Trebuchet MS" w:eastAsiaTheme="minorHAnsi" w:hAnsi="Trebuchet MS"/>
          <w:szCs w:val="20"/>
        </w:rPr>
      </w:pPr>
    </w:p>
    <w:p w:rsidR="006C76D3" w:rsidRPr="00BC4ACC" w:rsidRDefault="006C76D3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6C76D3" w:rsidRPr="00BC4ACC" w:rsidRDefault="006C76D3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6C76D3" w:rsidRPr="00BC4ACC" w:rsidRDefault="006C76D3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6C76D3" w:rsidRPr="00BC4ACC" w:rsidRDefault="006C76D3" w:rsidP="0023102B">
      <w:pPr>
        <w:tabs>
          <w:tab w:val="left" w:pos="6795"/>
        </w:tabs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050F98" w:rsidRPr="00BC4ACC" w:rsidRDefault="00050F98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050F98" w:rsidRDefault="00050F98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8C1984" w:rsidRDefault="008C1984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8C1984" w:rsidRDefault="008C1984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8C1984" w:rsidRDefault="008C1984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8C1984" w:rsidRDefault="008C1984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8C1984" w:rsidRDefault="008C1984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8C1984" w:rsidRDefault="008C1984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7D31B8" w:rsidRDefault="007D31B8" w:rsidP="0023102B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931897" w:rsidRPr="00C5384B" w:rsidRDefault="00931897" w:rsidP="00931897">
      <w:pPr>
        <w:ind w:left="484" w:right="300"/>
        <w:jc w:val="center"/>
        <w:rPr>
          <w:rFonts w:ascii="Trebuchet MS" w:eastAsia="나눔고딕" w:hAnsi="Trebuchet MS" w:cs="Arial"/>
          <w:b/>
          <w:color w:val="333333"/>
          <w:sz w:val="22"/>
          <w:szCs w:val="22"/>
        </w:rPr>
      </w:pPr>
    </w:p>
    <w:p w:rsidR="008C1984" w:rsidRDefault="008C1984" w:rsidP="005963EB">
      <w:pPr>
        <w:rPr>
          <w:rFonts w:ascii="Trebuchet MS" w:eastAsiaTheme="minorHAnsi" w:hAnsi="Trebuchet MS" w:cs="Arial"/>
          <w:color w:val="333333"/>
          <w:szCs w:val="20"/>
        </w:rPr>
      </w:pPr>
    </w:p>
    <w:p w:rsidR="008C1984" w:rsidRDefault="008C1984" w:rsidP="005963EB">
      <w:pPr>
        <w:rPr>
          <w:rFonts w:ascii="Trebuchet MS" w:eastAsiaTheme="minorHAnsi" w:hAnsi="Trebuchet MS" w:cs="Arial"/>
          <w:color w:val="333333"/>
          <w:szCs w:val="20"/>
        </w:rPr>
      </w:pPr>
    </w:p>
    <w:p w:rsidR="008C1984" w:rsidRPr="00BC4ACC" w:rsidRDefault="008C1984" w:rsidP="005963EB">
      <w:pPr>
        <w:rPr>
          <w:rFonts w:ascii="Trebuchet MS" w:eastAsiaTheme="minorHAnsi" w:hAnsi="Trebuchet MS" w:cs="Arial"/>
          <w:color w:val="333333"/>
          <w:szCs w:val="20"/>
        </w:rPr>
      </w:pPr>
    </w:p>
    <w:p w:rsidR="00050F98" w:rsidRPr="00BC4ACC" w:rsidRDefault="00050F98" w:rsidP="005963EB">
      <w:pPr>
        <w:rPr>
          <w:rFonts w:ascii="Trebuchet MS" w:eastAsiaTheme="minorHAnsi" w:hAnsi="Trebuchet MS" w:cs="Arial"/>
          <w:color w:val="333333"/>
          <w:szCs w:val="20"/>
        </w:rPr>
      </w:pPr>
    </w:p>
    <w:p w:rsidR="006C76D3" w:rsidRPr="00BC4ACC" w:rsidRDefault="006C76D3" w:rsidP="005963EB">
      <w:pPr>
        <w:jc w:val="center"/>
        <w:rPr>
          <w:rFonts w:ascii="Trebuchet MS" w:eastAsiaTheme="minorHAnsi" w:hAnsi="Trebuchet MS"/>
          <w:szCs w:val="20"/>
        </w:rPr>
      </w:pPr>
      <w:r w:rsidRPr="00BC4ACC">
        <w:rPr>
          <w:rFonts w:ascii="Trebuchet MS" w:eastAsiaTheme="minorHAnsi" w:hAnsi="Trebuchet MS" w:cs="Arial"/>
          <w:noProof/>
          <w:color w:val="333333"/>
          <w:szCs w:val="20"/>
        </w:rPr>
        <w:drawing>
          <wp:inline distT="0" distB="0" distL="0" distR="0" wp14:anchorId="7DD9CD7F" wp14:editId="27AD7BA5">
            <wp:extent cx="1691011" cy="569174"/>
            <wp:effectExtent l="19050" t="0" r="4439" b="0"/>
            <wp:docPr id="1" name="그림 2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iznet_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88" cy="57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49" w:rsidRDefault="001A0B86" w:rsidP="005963EB">
      <w:pPr>
        <w:spacing w:line="360" w:lineRule="exact"/>
        <w:ind w:firstLineChars="50" w:firstLine="100"/>
        <w:jc w:val="center"/>
        <w:rPr>
          <w:rStyle w:val="afa"/>
          <w:rFonts w:ascii="Trebuchet MS" w:eastAsiaTheme="minorHAnsi" w:hAnsi="Trebuchet MS" w:cs="Arial"/>
          <w:szCs w:val="20"/>
        </w:rPr>
        <w:sectPr w:rsidR="00F45149" w:rsidSect="009863DC">
          <w:headerReference w:type="even" r:id="rId16"/>
          <w:headerReference w:type="default" r:id="rId17"/>
          <w:footerReference w:type="even" r:id="rId18"/>
          <w:footerReference w:type="default" r:id="rId19"/>
          <w:footnotePr>
            <w:pos w:val="beneathText"/>
          </w:footnotePr>
          <w:pgSz w:w="11907" w:h="16840" w:code="9"/>
          <w:pgMar w:top="1418" w:right="1701" w:bottom="1134" w:left="1701" w:header="851" w:footer="567" w:gutter="0"/>
          <w:pgNumType w:start="1"/>
          <w:cols w:space="425"/>
          <w:docGrid w:type="lines" w:linePitch="360"/>
        </w:sectPr>
      </w:pPr>
      <w:hyperlink r:id="rId20" w:history="1">
        <w:r w:rsidR="006C76D3" w:rsidRPr="00BC4ACC">
          <w:rPr>
            <w:rStyle w:val="afa"/>
            <w:rFonts w:ascii="Trebuchet MS" w:eastAsiaTheme="minorHAnsi" w:hAnsi="Trebuchet MS" w:cs="Arial"/>
            <w:szCs w:val="20"/>
          </w:rPr>
          <w:t>http://www.wiznet.co.kr</w:t>
        </w:r>
      </w:hyperlink>
    </w:p>
    <w:p w:rsidR="008C1984" w:rsidRPr="00BC4ACC" w:rsidRDefault="008C1984" w:rsidP="00BC4ACC">
      <w:pPr>
        <w:pStyle w:val="14"/>
        <w:ind w:left="-284" w:right="200"/>
        <w:rPr>
          <w:rFonts w:eastAsiaTheme="minorHAnsi"/>
          <w:b/>
        </w:rPr>
      </w:pPr>
      <w:r w:rsidRPr="00370EEF">
        <w:rPr>
          <w:rFonts w:eastAsiaTheme="minorHAnsi"/>
          <w:b/>
        </w:rPr>
        <w:lastRenderedPageBreak/>
        <w:t xml:space="preserve">Table of </w:t>
      </w:r>
      <w:r w:rsidR="006626D2">
        <w:rPr>
          <w:rFonts w:eastAsiaTheme="minorHAnsi" w:hint="eastAsia"/>
          <w:b/>
        </w:rPr>
        <w:t>C</w:t>
      </w:r>
      <w:r w:rsidRPr="00370EEF">
        <w:rPr>
          <w:rFonts w:eastAsiaTheme="minorHAnsi"/>
          <w:b/>
        </w:rPr>
        <w:t>ontents</w:t>
      </w:r>
    </w:p>
    <w:sdt>
      <w:sdtPr>
        <w:rPr>
          <w:rFonts w:ascii="바탕" w:eastAsia="바탕" w:hAnsi="Times New Roman"/>
          <w:b w:val="0"/>
          <w:noProof w:val="0"/>
          <w:vanish/>
          <w:highlight w:val="yellow"/>
          <w:lang w:val="ko-KR"/>
        </w:rPr>
        <w:id w:val="1699198843"/>
        <w:docPartObj>
          <w:docPartGallery w:val="Table of Contents"/>
          <w:docPartUnique/>
        </w:docPartObj>
      </w:sdtPr>
      <w:sdtEndPr>
        <w:rPr>
          <w:rFonts w:ascii="Trebuchet MS" w:hAnsi="Trebuchet MS"/>
          <w:szCs w:val="20"/>
        </w:rPr>
      </w:sdtEndPr>
      <w:sdtContent>
        <w:p w:rsidR="00B079C7" w:rsidRDefault="00646A4C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F85A1D">
            <w:fldChar w:fldCharType="begin"/>
          </w:r>
          <w:r w:rsidRPr="00F85A1D">
            <w:instrText xml:space="preserve"> TOC \o "1-3" \h \z \u </w:instrText>
          </w:r>
          <w:r w:rsidRPr="00F85A1D">
            <w:fldChar w:fldCharType="separate"/>
          </w:r>
          <w:hyperlink w:anchor="_Toc485386733" w:history="1">
            <w:r w:rsidR="00B079C7" w:rsidRPr="007D24B5">
              <w:rPr>
                <w:rStyle w:val="af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B079C7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079C7" w:rsidRPr="007D24B5">
              <w:rPr>
                <w:rStyle w:val="afa"/>
              </w:rPr>
              <w:t>Host Interface</w:t>
            </w:r>
            <w:r w:rsidR="00B079C7">
              <w:rPr>
                <w:webHidden/>
              </w:rPr>
              <w:tab/>
            </w:r>
            <w:r w:rsidR="00B079C7">
              <w:rPr>
                <w:webHidden/>
              </w:rPr>
              <w:fldChar w:fldCharType="begin"/>
            </w:r>
            <w:r w:rsidR="00B079C7">
              <w:rPr>
                <w:webHidden/>
              </w:rPr>
              <w:instrText xml:space="preserve"> PAGEREF _Toc485386733 \h </w:instrText>
            </w:r>
            <w:r w:rsidR="00B079C7">
              <w:rPr>
                <w:webHidden/>
              </w:rPr>
            </w:r>
            <w:r w:rsidR="00B079C7">
              <w:rPr>
                <w:webHidden/>
              </w:rPr>
              <w:fldChar w:fldCharType="separate"/>
            </w:r>
            <w:r w:rsidR="00B079C7">
              <w:rPr>
                <w:webHidden/>
              </w:rPr>
              <w:t>3</w:t>
            </w:r>
            <w:r w:rsidR="00B079C7">
              <w:rPr>
                <w:webHidden/>
              </w:rPr>
              <w:fldChar w:fldCharType="end"/>
            </w:r>
          </w:hyperlink>
        </w:p>
        <w:p w:rsidR="00B079C7" w:rsidRDefault="001A0B86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85386734" w:history="1">
            <w:r w:rsidR="00B079C7" w:rsidRPr="007D24B5">
              <w:rPr>
                <w:rStyle w:val="af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B079C7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079C7" w:rsidRPr="007D24B5">
              <w:rPr>
                <w:rStyle w:val="afa"/>
              </w:rPr>
              <w:t>Network Interface</w:t>
            </w:r>
            <w:r w:rsidR="00B079C7">
              <w:rPr>
                <w:webHidden/>
              </w:rPr>
              <w:tab/>
            </w:r>
            <w:r w:rsidR="00B079C7">
              <w:rPr>
                <w:webHidden/>
              </w:rPr>
              <w:fldChar w:fldCharType="begin"/>
            </w:r>
            <w:r w:rsidR="00B079C7">
              <w:rPr>
                <w:webHidden/>
              </w:rPr>
              <w:instrText xml:space="preserve"> PAGEREF _Toc485386734 \h </w:instrText>
            </w:r>
            <w:r w:rsidR="00B079C7">
              <w:rPr>
                <w:webHidden/>
              </w:rPr>
            </w:r>
            <w:r w:rsidR="00B079C7">
              <w:rPr>
                <w:webHidden/>
              </w:rPr>
              <w:fldChar w:fldCharType="separate"/>
            </w:r>
            <w:r w:rsidR="00B079C7">
              <w:rPr>
                <w:webHidden/>
              </w:rPr>
              <w:t>3</w:t>
            </w:r>
            <w:r w:rsidR="00B079C7">
              <w:rPr>
                <w:webHidden/>
              </w:rPr>
              <w:fldChar w:fldCharType="end"/>
            </w:r>
          </w:hyperlink>
        </w:p>
        <w:p w:rsidR="00B079C7" w:rsidRDefault="001A0B86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85386735" w:history="1">
            <w:r w:rsidR="00B079C7" w:rsidRPr="007D24B5">
              <w:rPr>
                <w:rStyle w:val="af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B079C7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079C7" w:rsidRPr="007D24B5">
              <w:rPr>
                <w:rStyle w:val="afa"/>
              </w:rPr>
              <w:t>Register</w:t>
            </w:r>
            <w:r w:rsidR="00B079C7">
              <w:rPr>
                <w:webHidden/>
              </w:rPr>
              <w:tab/>
            </w:r>
            <w:r w:rsidR="00B079C7">
              <w:rPr>
                <w:webHidden/>
              </w:rPr>
              <w:fldChar w:fldCharType="begin"/>
            </w:r>
            <w:r w:rsidR="00B079C7">
              <w:rPr>
                <w:webHidden/>
              </w:rPr>
              <w:instrText xml:space="preserve"> PAGEREF _Toc485386735 \h </w:instrText>
            </w:r>
            <w:r w:rsidR="00B079C7">
              <w:rPr>
                <w:webHidden/>
              </w:rPr>
            </w:r>
            <w:r w:rsidR="00B079C7">
              <w:rPr>
                <w:webHidden/>
              </w:rPr>
              <w:fldChar w:fldCharType="separate"/>
            </w:r>
            <w:r w:rsidR="00B079C7">
              <w:rPr>
                <w:webHidden/>
              </w:rPr>
              <w:t>3</w:t>
            </w:r>
            <w:r w:rsidR="00B079C7">
              <w:rPr>
                <w:webHidden/>
              </w:rPr>
              <w:fldChar w:fldCharType="end"/>
            </w:r>
          </w:hyperlink>
        </w:p>
        <w:p w:rsidR="00B079C7" w:rsidRDefault="001A0B86">
          <w:pPr>
            <w:pStyle w:val="24"/>
            <w:rPr>
              <w:rFonts w:asciiTheme="minorHAnsi" w:eastAsiaTheme="minorEastAsia" w:hAnsiTheme="minorHAnsi" w:cstheme="minorBidi"/>
              <w:szCs w:val="22"/>
            </w:rPr>
          </w:pPr>
          <w:hyperlink w:anchor="_Toc485386736" w:history="1">
            <w:r w:rsidR="00B079C7" w:rsidRPr="007D24B5">
              <w:rPr>
                <w:rStyle w:val="afa"/>
              </w:rPr>
              <w:t>3.1</w:t>
            </w:r>
            <w:r w:rsidR="00B079C7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079C7" w:rsidRPr="007D24B5">
              <w:rPr>
                <w:rStyle w:val="afa"/>
              </w:rPr>
              <w:t>Change &amp; Expansion</w:t>
            </w:r>
            <w:r w:rsidR="00B079C7">
              <w:rPr>
                <w:webHidden/>
              </w:rPr>
              <w:tab/>
            </w:r>
            <w:r w:rsidR="00B079C7">
              <w:rPr>
                <w:webHidden/>
              </w:rPr>
              <w:fldChar w:fldCharType="begin"/>
            </w:r>
            <w:r w:rsidR="00B079C7">
              <w:rPr>
                <w:webHidden/>
              </w:rPr>
              <w:instrText xml:space="preserve"> PAGEREF _Toc485386736 \h </w:instrText>
            </w:r>
            <w:r w:rsidR="00B079C7">
              <w:rPr>
                <w:webHidden/>
              </w:rPr>
            </w:r>
            <w:r w:rsidR="00B079C7">
              <w:rPr>
                <w:webHidden/>
              </w:rPr>
              <w:fldChar w:fldCharType="separate"/>
            </w:r>
            <w:r w:rsidR="00B079C7">
              <w:rPr>
                <w:webHidden/>
              </w:rPr>
              <w:t>3</w:t>
            </w:r>
            <w:r w:rsidR="00B079C7">
              <w:rPr>
                <w:webHidden/>
              </w:rPr>
              <w:fldChar w:fldCharType="end"/>
            </w:r>
          </w:hyperlink>
        </w:p>
        <w:p w:rsidR="00B079C7" w:rsidRDefault="001A0B86">
          <w:pPr>
            <w:pStyle w:val="24"/>
            <w:rPr>
              <w:rFonts w:asciiTheme="minorHAnsi" w:eastAsiaTheme="minorEastAsia" w:hAnsiTheme="minorHAnsi" w:cstheme="minorBidi"/>
              <w:szCs w:val="22"/>
            </w:rPr>
          </w:pPr>
          <w:hyperlink w:anchor="_Toc485386737" w:history="1">
            <w:r w:rsidR="00B079C7" w:rsidRPr="007D24B5">
              <w:rPr>
                <w:rStyle w:val="afa"/>
              </w:rPr>
              <w:t>3.2</w:t>
            </w:r>
            <w:r w:rsidR="00B079C7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079C7" w:rsidRPr="007D24B5">
              <w:rPr>
                <w:rStyle w:val="afa"/>
              </w:rPr>
              <w:t>Addition</w:t>
            </w:r>
            <w:r w:rsidR="00B079C7">
              <w:rPr>
                <w:webHidden/>
              </w:rPr>
              <w:tab/>
            </w:r>
            <w:r w:rsidR="00B079C7">
              <w:rPr>
                <w:webHidden/>
              </w:rPr>
              <w:fldChar w:fldCharType="begin"/>
            </w:r>
            <w:r w:rsidR="00B079C7">
              <w:rPr>
                <w:webHidden/>
              </w:rPr>
              <w:instrText xml:space="preserve"> PAGEREF _Toc485386737 \h </w:instrText>
            </w:r>
            <w:r w:rsidR="00B079C7">
              <w:rPr>
                <w:webHidden/>
              </w:rPr>
            </w:r>
            <w:r w:rsidR="00B079C7">
              <w:rPr>
                <w:webHidden/>
              </w:rPr>
              <w:fldChar w:fldCharType="separate"/>
            </w:r>
            <w:r w:rsidR="00B079C7">
              <w:rPr>
                <w:webHidden/>
              </w:rPr>
              <w:t>4</w:t>
            </w:r>
            <w:r w:rsidR="00B079C7">
              <w:rPr>
                <w:webHidden/>
              </w:rPr>
              <w:fldChar w:fldCharType="end"/>
            </w:r>
          </w:hyperlink>
        </w:p>
        <w:p w:rsidR="00B079C7" w:rsidRDefault="001A0B86">
          <w:pPr>
            <w:pStyle w:val="24"/>
            <w:rPr>
              <w:rFonts w:asciiTheme="minorHAnsi" w:eastAsiaTheme="minorEastAsia" w:hAnsiTheme="minorHAnsi" w:cstheme="minorBidi"/>
              <w:szCs w:val="22"/>
            </w:rPr>
          </w:pPr>
          <w:hyperlink w:anchor="_Toc485386738" w:history="1">
            <w:r w:rsidR="00B079C7" w:rsidRPr="007D24B5">
              <w:rPr>
                <w:rStyle w:val="afa"/>
              </w:rPr>
              <w:t>3.3</w:t>
            </w:r>
            <w:r w:rsidR="00B079C7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079C7" w:rsidRPr="007D24B5">
              <w:rPr>
                <w:rStyle w:val="afa"/>
              </w:rPr>
              <w:t>Removal</w:t>
            </w:r>
            <w:r w:rsidR="00B079C7">
              <w:rPr>
                <w:webHidden/>
              </w:rPr>
              <w:tab/>
            </w:r>
            <w:r w:rsidR="00B079C7">
              <w:rPr>
                <w:webHidden/>
              </w:rPr>
              <w:fldChar w:fldCharType="begin"/>
            </w:r>
            <w:r w:rsidR="00B079C7">
              <w:rPr>
                <w:webHidden/>
              </w:rPr>
              <w:instrText xml:space="preserve"> PAGEREF _Toc485386738 \h </w:instrText>
            </w:r>
            <w:r w:rsidR="00B079C7">
              <w:rPr>
                <w:webHidden/>
              </w:rPr>
            </w:r>
            <w:r w:rsidR="00B079C7">
              <w:rPr>
                <w:webHidden/>
              </w:rPr>
              <w:fldChar w:fldCharType="separate"/>
            </w:r>
            <w:r w:rsidR="00B079C7">
              <w:rPr>
                <w:webHidden/>
              </w:rPr>
              <w:t>5</w:t>
            </w:r>
            <w:r w:rsidR="00B079C7">
              <w:rPr>
                <w:webHidden/>
              </w:rPr>
              <w:fldChar w:fldCharType="end"/>
            </w:r>
          </w:hyperlink>
        </w:p>
        <w:p w:rsidR="00B079C7" w:rsidRDefault="001A0B86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85386739" w:history="1">
            <w:r w:rsidR="00B079C7" w:rsidRPr="007D24B5">
              <w:rPr>
                <w:rStyle w:val="af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B079C7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079C7" w:rsidRPr="007D24B5">
              <w:rPr>
                <w:rStyle w:val="afa"/>
              </w:rPr>
              <w:t>Package</w:t>
            </w:r>
            <w:r w:rsidR="00B079C7">
              <w:rPr>
                <w:webHidden/>
              </w:rPr>
              <w:tab/>
            </w:r>
            <w:r w:rsidR="00B079C7">
              <w:rPr>
                <w:webHidden/>
              </w:rPr>
              <w:fldChar w:fldCharType="begin"/>
            </w:r>
            <w:r w:rsidR="00B079C7">
              <w:rPr>
                <w:webHidden/>
              </w:rPr>
              <w:instrText xml:space="preserve"> PAGEREF _Toc485386739 \h </w:instrText>
            </w:r>
            <w:r w:rsidR="00B079C7">
              <w:rPr>
                <w:webHidden/>
              </w:rPr>
            </w:r>
            <w:r w:rsidR="00B079C7">
              <w:rPr>
                <w:webHidden/>
              </w:rPr>
              <w:fldChar w:fldCharType="separate"/>
            </w:r>
            <w:r w:rsidR="00B079C7">
              <w:rPr>
                <w:webHidden/>
              </w:rPr>
              <w:t>5</w:t>
            </w:r>
            <w:r w:rsidR="00B079C7">
              <w:rPr>
                <w:webHidden/>
              </w:rPr>
              <w:fldChar w:fldCharType="end"/>
            </w:r>
          </w:hyperlink>
        </w:p>
        <w:p w:rsidR="00C049EF" w:rsidRPr="00F85A1D" w:rsidRDefault="00646A4C" w:rsidP="0023102B">
          <w:pPr>
            <w:ind w:right="200"/>
            <w:rPr>
              <w:rFonts w:ascii="Trebuchet MS" w:eastAsiaTheme="minorHAnsi" w:hAnsi="Trebuchet MS"/>
              <w:szCs w:val="20"/>
            </w:rPr>
          </w:pPr>
          <w:r w:rsidRPr="00F85A1D">
            <w:rPr>
              <w:rFonts w:ascii="Trebuchet MS" w:eastAsiaTheme="minorHAnsi" w:hAnsi="Trebuchet MS"/>
              <w:bCs/>
              <w:szCs w:val="20"/>
              <w:lang w:val="ko-KR"/>
            </w:rPr>
            <w:fldChar w:fldCharType="end"/>
          </w:r>
        </w:p>
      </w:sdtContent>
    </w:sdt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93710E" w:rsidRDefault="0093710E" w:rsidP="00825A63">
      <w:pPr>
        <w:pStyle w:val="14"/>
        <w:ind w:left="100" w:right="200"/>
        <w:rPr>
          <w:rFonts w:eastAsiaTheme="minorHAnsi"/>
          <w:b/>
        </w:rPr>
      </w:pPr>
    </w:p>
    <w:p w:rsidR="007773F7" w:rsidRDefault="007773F7" w:rsidP="0023102B">
      <w:pPr>
        <w:ind w:right="200"/>
        <w:rPr>
          <w:rFonts w:ascii="Trebuchet MS" w:eastAsiaTheme="minorHAnsi" w:hAnsi="Trebuchet MS" w:cs="Arial"/>
          <w:szCs w:val="20"/>
        </w:rPr>
      </w:pPr>
    </w:p>
    <w:p w:rsidR="00B079C7" w:rsidRDefault="00B079C7" w:rsidP="0023102B">
      <w:pPr>
        <w:ind w:right="200"/>
        <w:rPr>
          <w:rFonts w:ascii="Trebuchet MS" w:eastAsiaTheme="minorHAnsi" w:hAnsi="Trebuchet MS" w:cs="Arial"/>
          <w:szCs w:val="20"/>
        </w:rPr>
      </w:pPr>
    </w:p>
    <w:p w:rsidR="00B079C7" w:rsidRDefault="00B079C7" w:rsidP="0023102B">
      <w:pPr>
        <w:ind w:right="200"/>
        <w:rPr>
          <w:rFonts w:ascii="Trebuchet MS" w:eastAsiaTheme="minorHAnsi" w:hAnsi="Trebuchet MS" w:cs="Arial"/>
          <w:szCs w:val="20"/>
        </w:rPr>
      </w:pPr>
    </w:p>
    <w:p w:rsidR="00B079C7" w:rsidRDefault="00B079C7" w:rsidP="0023102B">
      <w:pPr>
        <w:ind w:right="200"/>
        <w:rPr>
          <w:rFonts w:ascii="Trebuchet MS" w:eastAsiaTheme="minorHAnsi" w:hAnsi="Trebuchet MS" w:cs="Arial"/>
          <w:szCs w:val="20"/>
        </w:rPr>
      </w:pPr>
    </w:p>
    <w:p w:rsidR="00B079C7" w:rsidRDefault="00B079C7" w:rsidP="0023102B">
      <w:pPr>
        <w:ind w:right="200"/>
        <w:rPr>
          <w:rFonts w:ascii="Trebuchet MS" w:eastAsiaTheme="minorHAnsi" w:hAnsi="Trebuchet MS" w:cs="Arial"/>
          <w:szCs w:val="20"/>
        </w:rPr>
      </w:pPr>
    </w:p>
    <w:p w:rsidR="00B079C7" w:rsidRDefault="00B079C7" w:rsidP="0023102B">
      <w:pPr>
        <w:ind w:right="200"/>
        <w:rPr>
          <w:rFonts w:ascii="Trebuchet MS" w:eastAsiaTheme="minorHAnsi" w:hAnsi="Trebuchet MS" w:cs="Arial"/>
          <w:szCs w:val="20"/>
        </w:rPr>
      </w:pPr>
    </w:p>
    <w:p w:rsidR="007773F7" w:rsidRDefault="007773F7" w:rsidP="007773F7">
      <w:pPr>
        <w:ind w:right="200"/>
        <w:rPr>
          <w:rFonts w:ascii="Trebuchet MS" w:eastAsiaTheme="minorHAnsi" w:hAnsi="Trebuchet MS"/>
          <w:b/>
          <w:sz w:val="36"/>
          <w:szCs w:val="36"/>
        </w:rPr>
      </w:pPr>
      <w:r>
        <w:rPr>
          <w:rFonts w:ascii="Trebuchet MS" w:eastAsiaTheme="minorHAnsi" w:hAnsi="Trebuchet MS"/>
          <w:b/>
          <w:sz w:val="36"/>
          <w:szCs w:val="36"/>
        </w:rPr>
        <w:lastRenderedPageBreak/>
        <w:t>W51</w:t>
      </w:r>
      <w:r w:rsidRPr="00BC4ACC">
        <w:rPr>
          <w:rFonts w:ascii="Trebuchet MS" w:eastAsiaTheme="minorHAnsi" w:hAnsi="Trebuchet MS"/>
          <w:b/>
          <w:sz w:val="36"/>
          <w:szCs w:val="36"/>
        </w:rPr>
        <w:t>00</w:t>
      </w:r>
      <w:r>
        <w:rPr>
          <w:rFonts w:ascii="Trebuchet MS" w:eastAsiaTheme="minorHAnsi" w:hAnsi="Trebuchet MS" w:hint="eastAsia"/>
          <w:b/>
          <w:sz w:val="36"/>
          <w:szCs w:val="36"/>
        </w:rPr>
        <w:t>S</w:t>
      </w:r>
      <w:r>
        <w:rPr>
          <w:rFonts w:ascii="Trebuchet MS" w:eastAsiaTheme="minorHAnsi" w:hAnsi="Trebuchet MS"/>
          <w:b/>
          <w:sz w:val="36"/>
          <w:szCs w:val="36"/>
        </w:rPr>
        <w:t xml:space="preserve"> </w:t>
      </w:r>
      <w:proofErr w:type="spellStart"/>
      <w:r>
        <w:rPr>
          <w:rFonts w:ascii="Trebuchet MS" w:eastAsiaTheme="minorHAnsi" w:hAnsi="Trebuchet MS" w:hint="eastAsia"/>
          <w:b/>
          <w:sz w:val="36"/>
          <w:szCs w:val="36"/>
        </w:rPr>
        <w:t>vs</w:t>
      </w:r>
      <w:proofErr w:type="spellEnd"/>
      <w:r>
        <w:rPr>
          <w:rFonts w:ascii="Trebuchet MS" w:eastAsiaTheme="minorHAnsi" w:hAnsi="Trebuchet MS" w:hint="eastAsia"/>
          <w:b/>
          <w:sz w:val="36"/>
          <w:szCs w:val="36"/>
        </w:rPr>
        <w:t xml:space="preserve"> W5100</w:t>
      </w:r>
    </w:p>
    <w:p w:rsidR="007773F7" w:rsidRPr="007773F7" w:rsidRDefault="007773F7" w:rsidP="00790EB8">
      <w:pPr>
        <w:pStyle w:val="11"/>
        <w:ind w:left="100"/>
        <w:rPr>
          <w:rFonts w:eastAsiaTheme="minorHAnsi" w:cs="Arial"/>
          <w:szCs w:val="20"/>
        </w:rPr>
      </w:pPr>
      <w:r>
        <w:rPr>
          <w:rFonts w:hint="eastAsia"/>
        </w:rPr>
        <w:t>W5100</w:t>
      </w:r>
      <w:r>
        <w:t>S</w:t>
      </w:r>
      <w:r>
        <w:rPr>
          <w:rFonts w:hint="eastAsia"/>
        </w:rPr>
        <w:t>은</w:t>
      </w:r>
      <w:r>
        <w:rPr>
          <w:rFonts w:hint="eastAsia"/>
        </w:rPr>
        <w:t xml:space="preserve"> W5100 TCP/IP core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개발되었으며</w:t>
      </w:r>
      <w:r>
        <w:rPr>
          <w:rFonts w:hint="eastAsia"/>
        </w:rPr>
        <w:t>, W5100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F7310C">
        <w:rPr>
          <w:rFonts w:hint="eastAsia"/>
        </w:rPr>
        <w:t>대부분의</w:t>
      </w:r>
      <w:r w:rsidR="00F7310C"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 w:rsidR="00606CBC">
        <w:rPr>
          <w:rFonts w:hint="eastAsia"/>
        </w:rPr>
        <w:t>따르면서</w:t>
      </w:r>
      <w:r w:rsidR="00606CBC">
        <w:rPr>
          <w:rFonts w:hint="eastAsia"/>
        </w:rPr>
        <w:t xml:space="preserve"> </w:t>
      </w:r>
      <w:r w:rsidR="00606CBC">
        <w:rPr>
          <w:rFonts w:hint="eastAsia"/>
        </w:rPr>
        <w:t>많은</w:t>
      </w:r>
      <w:r w:rsidR="00606CBC">
        <w:rPr>
          <w:rFonts w:hint="eastAsia"/>
        </w:rPr>
        <w:t xml:space="preserve"> </w:t>
      </w:r>
      <w:r w:rsidR="00606CBC">
        <w:rPr>
          <w:rFonts w:hint="eastAsia"/>
        </w:rPr>
        <w:t>기능들이</w:t>
      </w:r>
      <w:r w:rsidR="00606CBC">
        <w:rPr>
          <w:rFonts w:hint="eastAsia"/>
        </w:rPr>
        <w:t xml:space="preserve"> </w:t>
      </w:r>
      <w:r w:rsidR="00606CBC">
        <w:rPr>
          <w:rFonts w:hint="eastAsia"/>
        </w:rPr>
        <w:t>확장</w:t>
      </w:r>
      <w:r w:rsidR="00606CBC">
        <w:rPr>
          <w:rFonts w:hint="eastAsia"/>
        </w:rPr>
        <w:t xml:space="preserve"> </w:t>
      </w:r>
      <w:r w:rsidR="00606CBC">
        <w:rPr>
          <w:rFonts w:hint="eastAsia"/>
        </w:rPr>
        <w:t>되었다</w:t>
      </w:r>
      <w:r w:rsidR="00606CBC">
        <w:rPr>
          <w:rFonts w:hint="eastAsia"/>
        </w:rPr>
        <w:t>.</w:t>
      </w:r>
    </w:p>
    <w:p w:rsidR="007773F7" w:rsidRDefault="007773F7" w:rsidP="0023102B">
      <w:pPr>
        <w:ind w:right="200"/>
        <w:rPr>
          <w:rFonts w:ascii="Trebuchet MS" w:eastAsiaTheme="minorHAnsi" w:hAnsi="Trebuchet MS" w:cs="Arial"/>
          <w:szCs w:val="20"/>
        </w:rPr>
      </w:pPr>
    </w:p>
    <w:p w:rsidR="007773F7" w:rsidRDefault="007773F7" w:rsidP="007773F7">
      <w:pPr>
        <w:pStyle w:val="1"/>
      </w:pPr>
      <w:bookmarkStart w:id="0" w:name="_Toc485386733"/>
      <w:r>
        <w:rPr>
          <w:rFonts w:hint="eastAsia"/>
        </w:rPr>
        <w:t>Host Interface</w:t>
      </w:r>
      <w:bookmarkEnd w:id="0"/>
    </w:p>
    <w:tbl>
      <w:tblPr>
        <w:tblStyle w:val="af3"/>
        <w:tblW w:w="0" w:type="auto"/>
        <w:tblInd w:w="100" w:type="dxa"/>
        <w:tblLook w:val="04A0" w:firstRow="1" w:lastRow="0" w:firstColumn="1" w:lastColumn="0" w:noHBand="0" w:noVBand="1"/>
      </w:tblPr>
      <w:tblGrid>
        <w:gridCol w:w="1880"/>
        <w:gridCol w:w="3257"/>
        <w:gridCol w:w="3258"/>
      </w:tblGrid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7" w:type="dxa"/>
            <w:shd w:val="clear" w:color="auto" w:fill="EAF1DD" w:themeFill="accent3" w:themeFillTint="33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W5100S</w:t>
            </w:r>
          </w:p>
        </w:tc>
        <w:tc>
          <w:tcPr>
            <w:tcW w:w="3258" w:type="dxa"/>
            <w:shd w:val="clear" w:color="auto" w:fill="EAF1DD" w:themeFill="accent3" w:themeFillTint="33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Address Bus</w:t>
            </w:r>
          </w:p>
        </w:tc>
        <w:tc>
          <w:tcPr>
            <w:tcW w:w="3257" w:type="dxa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2 PINs, ADDR</w:t>
            </w:r>
            <w:r w:rsidRPr="00606CBC">
              <w:rPr>
                <w:rFonts w:asciiTheme="minorEastAsia" w:eastAsiaTheme="minorEastAsia" w:hAnsiTheme="minorEastAsia"/>
              </w:rPr>
              <w:t>[1:0]</w:t>
            </w:r>
          </w:p>
        </w:tc>
        <w:tc>
          <w:tcPr>
            <w:tcW w:w="3258" w:type="dxa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15 PINs, ADDR[14:0]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Interface Mode</w:t>
            </w:r>
          </w:p>
        </w:tc>
        <w:tc>
          <w:tcPr>
            <w:tcW w:w="3257" w:type="dxa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 xml:space="preserve">SPI, W5500 Compatible SPI, Parallel </w:t>
            </w:r>
            <w:proofErr w:type="spellStart"/>
            <w:r w:rsidRPr="00606CBC">
              <w:rPr>
                <w:rFonts w:asciiTheme="minorEastAsia" w:eastAsiaTheme="minorEastAsia" w:hAnsiTheme="minorEastAsia" w:hint="eastAsia"/>
              </w:rPr>
              <w:t>BUS</w:t>
            </w:r>
            <w:proofErr w:type="gramStart"/>
            <w:r w:rsidR="0092527B">
              <w:rPr>
                <w:rFonts w:asciiTheme="minorEastAsia" w:eastAsiaTheme="minorEastAsia" w:hAnsiTheme="minorEastAsia"/>
              </w:rPr>
              <w:t>?Indirect</w:t>
            </w:r>
            <w:proofErr w:type="spellEnd"/>
            <w:proofErr w:type="gramEnd"/>
            <w:r w:rsidR="0092527B">
              <w:rPr>
                <w:rFonts w:asciiTheme="minorEastAsia" w:eastAsiaTheme="minorEastAsia" w:hAnsiTheme="minorEastAsia"/>
              </w:rPr>
              <w:t>?</w:t>
            </w:r>
          </w:p>
        </w:tc>
        <w:tc>
          <w:tcPr>
            <w:tcW w:w="3258" w:type="dxa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/>
              </w:rPr>
              <w:t>Direct/Indirect, SPI</w:t>
            </w:r>
          </w:p>
        </w:tc>
      </w:tr>
    </w:tbl>
    <w:p w:rsidR="005B4CA8" w:rsidRPr="005B4CA8" w:rsidRDefault="005B4CA8" w:rsidP="005B4CA8"/>
    <w:p w:rsidR="003D5D66" w:rsidRDefault="007773F7" w:rsidP="003D5D66">
      <w:pPr>
        <w:pStyle w:val="1"/>
      </w:pPr>
      <w:bookmarkStart w:id="1" w:name="_Toc485386734"/>
      <w:r>
        <w:rPr>
          <w:rFonts w:hint="eastAsia"/>
        </w:rPr>
        <w:t>Network Interface</w:t>
      </w:r>
      <w:bookmarkEnd w:id="1"/>
      <w:r w:rsidR="003D5D66">
        <w:t xml:space="preserve"> </w:t>
      </w:r>
    </w:p>
    <w:tbl>
      <w:tblPr>
        <w:tblStyle w:val="af3"/>
        <w:tblW w:w="0" w:type="auto"/>
        <w:tblInd w:w="100" w:type="dxa"/>
        <w:tblLook w:val="04A0" w:firstRow="1" w:lastRow="0" w:firstColumn="1" w:lastColumn="0" w:noHBand="0" w:noVBand="1"/>
      </w:tblPr>
      <w:tblGrid>
        <w:gridCol w:w="1880"/>
        <w:gridCol w:w="3257"/>
        <w:gridCol w:w="3258"/>
      </w:tblGrid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8207E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7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W5100S</w:t>
            </w:r>
          </w:p>
        </w:tc>
        <w:tc>
          <w:tcPr>
            <w:tcW w:w="3258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862396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Link LED</w:t>
            </w:r>
          </w:p>
        </w:tc>
        <w:tc>
          <w:tcPr>
            <w:tcW w:w="3257" w:type="dxa"/>
            <w:vAlign w:val="center"/>
          </w:tcPr>
          <w:p w:rsidR="008207E9" w:rsidRPr="00862396" w:rsidRDefault="00862396" w:rsidP="00862396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LNKn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, </w:t>
            </w:r>
            <w:r w:rsidR="00665B7B" w:rsidRPr="00862396">
              <w:rPr>
                <w:rFonts w:asciiTheme="minorEastAsia" w:eastAsiaTheme="minorEastAsia" w:hAnsiTheme="minorEastAsia"/>
              </w:rPr>
              <w:t>No Blink (Hold Low)</w:t>
            </w:r>
          </w:p>
        </w:tc>
        <w:tc>
          <w:tcPr>
            <w:tcW w:w="3258" w:type="dxa"/>
            <w:vAlign w:val="center"/>
          </w:tcPr>
          <w:p w:rsidR="008207E9" w:rsidRPr="00862396" w:rsidRDefault="00862396" w:rsidP="00862396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LINKLED</w:t>
            </w:r>
            <w:r>
              <w:rPr>
                <w:rFonts w:asciiTheme="minorEastAsia" w:eastAsiaTheme="minorEastAsia" w:hAnsiTheme="minorEastAsia" w:hint="eastAsia"/>
              </w:rPr>
              <w:t xml:space="preserve">, </w:t>
            </w:r>
            <w:r w:rsidR="00665B7B" w:rsidRPr="00862396">
              <w:rPr>
                <w:rFonts w:asciiTheme="minorEastAsia" w:eastAsiaTheme="minorEastAsia" w:hAnsiTheme="minorEastAsia"/>
              </w:rPr>
              <w:t>Blink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Activity LED</w:t>
            </w:r>
          </w:p>
        </w:tc>
        <w:tc>
          <w:tcPr>
            <w:tcW w:w="3257" w:type="dxa"/>
            <w:vAlign w:val="center"/>
          </w:tcPr>
          <w:p w:rsidR="008207E9" w:rsidRPr="00606CBC" w:rsidRDefault="00B079C7" w:rsidP="00B66C22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ACTn</w:t>
            </w:r>
            <w:proofErr w:type="spellEnd"/>
          </w:p>
        </w:tc>
        <w:tc>
          <w:tcPr>
            <w:tcW w:w="3258" w:type="dxa"/>
            <w:vAlign w:val="center"/>
          </w:tcPr>
          <w:p w:rsidR="008207E9" w:rsidRPr="00606CBC" w:rsidRDefault="00B079C7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/>
              </w:rPr>
              <w:t>RXLED, TXLED</w:t>
            </w:r>
          </w:p>
        </w:tc>
      </w:tr>
    </w:tbl>
    <w:p w:rsidR="006D0798" w:rsidRPr="0092527B" w:rsidRDefault="00B66C22" w:rsidP="00862396">
      <w:pPr>
        <w:pStyle w:val="11"/>
        <w:ind w:left="100"/>
      </w:pPr>
      <w:r>
        <w:rPr>
          <w:rFonts w:hint="eastAsia"/>
        </w:rPr>
        <w:t xml:space="preserve">&lt;Note&gt; 1. </w:t>
      </w:r>
      <w:r w:rsidR="0092527B">
        <w:t>Data</w:t>
      </w:r>
      <w:r w:rsidR="0092527B">
        <w:rPr>
          <w:rFonts w:hint="eastAsia"/>
        </w:rPr>
        <w:t>의</w:t>
      </w:r>
      <w:r w:rsidR="0092527B">
        <w:rPr>
          <w:rFonts w:hint="eastAsia"/>
        </w:rPr>
        <w:t xml:space="preserve"> </w:t>
      </w:r>
      <w:r w:rsidR="0092527B">
        <w:t>Receive</w:t>
      </w:r>
      <w:r w:rsidR="0092527B">
        <w:rPr>
          <w:rFonts w:hint="eastAsia"/>
        </w:rPr>
        <w:t>와</w:t>
      </w:r>
      <w:r w:rsidR="0092527B">
        <w:rPr>
          <w:rFonts w:hint="eastAsia"/>
        </w:rPr>
        <w:t xml:space="preserve"> Transmit activity</w:t>
      </w:r>
      <w:r w:rsidR="0092527B">
        <w:rPr>
          <w:rFonts w:hint="eastAsia"/>
        </w:rPr>
        <w:t>에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대한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정보를</w:t>
      </w:r>
      <w:r w:rsidR="0092527B">
        <w:rPr>
          <w:rFonts w:hint="eastAsia"/>
        </w:rPr>
        <w:t xml:space="preserve"> </w:t>
      </w:r>
      <w:r w:rsidR="0092527B">
        <w:t>W5100</w:t>
      </w:r>
      <w:r w:rsidR="0092527B">
        <w:rPr>
          <w:rFonts w:hint="eastAsia"/>
        </w:rPr>
        <w:t>에서는</w:t>
      </w:r>
      <w:r w:rsidR="0092527B">
        <w:rPr>
          <w:rFonts w:hint="eastAsia"/>
        </w:rPr>
        <w:t xml:space="preserve"> </w:t>
      </w:r>
      <w:r w:rsidR="0092527B">
        <w:t xml:space="preserve">RXLED, TXLED </w:t>
      </w:r>
      <w:r w:rsidR="0092527B">
        <w:rPr>
          <w:rFonts w:hint="eastAsia"/>
        </w:rPr>
        <w:t>두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핀을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사용하여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표시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하였지만</w:t>
      </w:r>
      <w:r w:rsidR="0092527B">
        <w:rPr>
          <w:rFonts w:hint="eastAsia"/>
        </w:rPr>
        <w:t>,</w:t>
      </w:r>
      <w:r w:rsidR="0092527B">
        <w:t xml:space="preserve"> W5100</w:t>
      </w:r>
      <w:r w:rsidR="0092527B">
        <w:rPr>
          <w:rFonts w:hint="eastAsia"/>
        </w:rPr>
        <w:t>S</w:t>
      </w:r>
      <w:r w:rsidR="0092527B">
        <w:rPr>
          <w:rFonts w:hint="eastAsia"/>
        </w:rPr>
        <w:t>에서는</w:t>
      </w:r>
      <w:r w:rsidR="0092527B">
        <w:rPr>
          <w:rFonts w:hint="eastAsia"/>
        </w:rPr>
        <w:t xml:space="preserve"> </w:t>
      </w:r>
      <w:proofErr w:type="spellStart"/>
      <w:r w:rsidR="0092527B">
        <w:t>ACTn</w:t>
      </w:r>
      <w:proofErr w:type="spellEnd"/>
      <w:r w:rsidR="0092527B">
        <w:t xml:space="preserve"> </w:t>
      </w:r>
      <w:r w:rsidR="0092527B">
        <w:rPr>
          <w:rFonts w:hint="eastAsia"/>
        </w:rPr>
        <w:t>핀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만을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사용하여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표시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한다</w:t>
      </w:r>
      <w:r w:rsidR="0092527B">
        <w:rPr>
          <w:rFonts w:hint="eastAsia"/>
        </w:rPr>
        <w:t>.</w:t>
      </w:r>
      <w:r w:rsidR="0092527B">
        <w:t xml:space="preserve"> </w:t>
      </w:r>
      <w:r w:rsidR="0092527B">
        <w:rPr>
          <w:rFonts w:hint="eastAsia"/>
        </w:rPr>
        <w:t>또한</w:t>
      </w:r>
      <w:r w:rsidR="0092527B">
        <w:rPr>
          <w:rFonts w:hint="eastAsia"/>
        </w:rPr>
        <w:t xml:space="preserve"> </w:t>
      </w:r>
      <w:proofErr w:type="spellStart"/>
      <w:r w:rsidR="0092527B">
        <w:t>ACTn</w:t>
      </w:r>
      <w:proofErr w:type="spellEnd"/>
      <w:r w:rsidR="0092527B">
        <w:t xml:space="preserve"> </w:t>
      </w:r>
      <w:r w:rsidR="0092527B">
        <w:rPr>
          <w:rFonts w:hint="eastAsia"/>
        </w:rPr>
        <w:t>핀은</w:t>
      </w:r>
      <w:r w:rsidR="0092527B">
        <w:rPr>
          <w:rFonts w:hint="eastAsia"/>
        </w:rPr>
        <w:t xml:space="preserve"> W5100S</w:t>
      </w:r>
      <w:r w:rsidR="0092527B">
        <w:rPr>
          <w:rFonts w:hint="eastAsia"/>
        </w:rPr>
        <w:t>의</w:t>
      </w:r>
      <w:r w:rsidR="0092527B">
        <w:t xml:space="preserve"> </w:t>
      </w:r>
      <w:r w:rsidR="0092527B">
        <w:rPr>
          <w:rFonts w:hint="eastAsia"/>
        </w:rPr>
        <w:t>System Operation Clock</w:t>
      </w:r>
      <w:r w:rsidR="0092527B">
        <w:rPr>
          <w:rFonts w:hint="eastAsia"/>
        </w:rPr>
        <w:t>에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대한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정보도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표시하니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참고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하기</w:t>
      </w:r>
      <w:r w:rsidR="0092527B">
        <w:rPr>
          <w:rFonts w:hint="eastAsia"/>
        </w:rPr>
        <w:t xml:space="preserve"> </w:t>
      </w:r>
      <w:r w:rsidR="0092527B">
        <w:rPr>
          <w:rFonts w:hint="eastAsia"/>
        </w:rPr>
        <w:t>바란다</w:t>
      </w:r>
      <w:r w:rsidR="0092527B">
        <w:rPr>
          <w:rFonts w:hint="eastAsia"/>
        </w:rPr>
        <w:t>.</w:t>
      </w:r>
      <w:r w:rsidR="0092527B">
        <w:t xml:space="preserve"> </w:t>
      </w:r>
    </w:p>
    <w:p w:rsidR="007773F7" w:rsidRDefault="007773F7" w:rsidP="007773F7">
      <w:pPr>
        <w:pStyle w:val="1"/>
      </w:pPr>
      <w:bookmarkStart w:id="2" w:name="_Toc485386735"/>
      <w:r>
        <w:rPr>
          <w:rFonts w:hint="eastAsia"/>
        </w:rPr>
        <w:t>Register</w:t>
      </w:r>
      <w:bookmarkEnd w:id="2"/>
    </w:p>
    <w:p w:rsidR="00F20D67" w:rsidRPr="00F20D67" w:rsidRDefault="00F20D67" w:rsidP="00F20D67">
      <w:pPr>
        <w:pStyle w:val="11"/>
        <w:ind w:left="100"/>
      </w:pPr>
      <w:r>
        <w:rPr>
          <w:rFonts w:hint="eastAsia"/>
        </w:rPr>
        <w:t>W5100S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Register </w:t>
      </w:r>
      <w:r>
        <w:rPr>
          <w:rFonts w:hint="eastAsia"/>
        </w:rPr>
        <w:t>용도는</w:t>
      </w:r>
      <w:r>
        <w:rPr>
          <w:rFonts w:hint="eastAsia"/>
        </w:rPr>
        <w:t xml:space="preserve"> </w:t>
      </w:r>
      <w:r>
        <w:t>W5100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W5100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비하여</w:t>
      </w:r>
      <w:r>
        <w:rPr>
          <w:rFonts w:hint="eastAsia"/>
        </w:rPr>
        <w:t xml:space="preserve"> </w:t>
      </w:r>
      <w:r>
        <w:t>W5100S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제거된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5B4CA8" w:rsidRDefault="00F20D67" w:rsidP="005B4CA8">
      <w:pPr>
        <w:pStyle w:val="21"/>
        <w:ind w:left="397"/>
      </w:pPr>
      <w:bookmarkStart w:id="3" w:name="_Toc485386736"/>
      <w:r>
        <w:rPr>
          <w:rFonts w:hint="eastAsia"/>
        </w:rPr>
        <w:t xml:space="preserve">Change &amp; </w:t>
      </w:r>
      <w:r w:rsidR="005B4CA8">
        <w:rPr>
          <w:rFonts w:hint="eastAsia"/>
        </w:rPr>
        <w:t>Expansion</w:t>
      </w:r>
      <w:bookmarkEnd w:id="3"/>
    </w:p>
    <w:tbl>
      <w:tblPr>
        <w:tblStyle w:val="af3"/>
        <w:tblW w:w="0" w:type="auto"/>
        <w:tblInd w:w="100" w:type="dxa"/>
        <w:tblLook w:val="04A0" w:firstRow="1" w:lastRow="0" w:firstColumn="1" w:lastColumn="0" w:noHBand="0" w:noVBand="1"/>
      </w:tblPr>
      <w:tblGrid>
        <w:gridCol w:w="1880"/>
        <w:gridCol w:w="3260"/>
        <w:gridCol w:w="3255"/>
      </w:tblGrid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260" w:type="dxa"/>
            <w:shd w:val="clear" w:color="auto" w:fill="EAF1DD" w:themeFill="accent3" w:themeFillTint="33"/>
            <w:vAlign w:val="center"/>
          </w:tcPr>
          <w:p w:rsidR="00E64285" w:rsidRPr="00606CBC" w:rsidRDefault="002048C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W5100S</w:t>
            </w:r>
          </w:p>
        </w:tc>
        <w:tc>
          <w:tcPr>
            <w:tcW w:w="3255" w:type="dxa"/>
            <w:shd w:val="clear" w:color="auto" w:fill="EAF1DD" w:themeFill="accent3" w:themeFillTint="33"/>
            <w:vAlign w:val="center"/>
          </w:tcPr>
          <w:p w:rsidR="00E64285" w:rsidRPr="00606CBC" w:rsidRDefault="002048C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2048C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MR</w:t>
            </w:r>
          </w:p>
        </w:tc>
        <w:tc>
          <w:tcPr>
            <w:tcW w:w="3260" w:type="dxa"/>
            <w:vAlign w:val="center"/>
          </w:tcPr>
          <w:p w:rsidR="00E64285" w:rsidRPr="00606CBC" w:rsidRDefault="004B176D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TCP Sequence 번호 설정</w:t>
            </w:r>
            <w:r w:rsidR="002048CB" w:rsidRPr="00606CBC">
              <w:rPr>
                <w:rFonts w:asciiTheme="minorEastAsia" w:eastAsiaTheme="minorEastAsia" w:hAnsiTheme="minorEastAsia" w:hint="eastAsia"/>
              </w:rPr>
              <w:t xml:space="preserve"> 기능 </w:t>
            </w:r>
            <w:r w:rsidR="00F20D67" w:rsidRPr="00606CBC">
              <w:rPr>
                <w:rFonts w:asciiTheme="minorEastAsia" w:eastAsiaTheme="minorEastAsia" w:hAnsiTheme="minorEastAsia" w:hint="eastAsia"/>
              </w:rPr>
              <w:t>추가</w:t>
            </w:r>
            <w:r w:rsidRPr="00606CBC">
              <w:rPr>
                <w:rFonts w:asciiTheme="minorEastAsia" w:eastAsiaTheme="minorEastAsia" w:hAnsiTheme="minorEastAsia" w:hint="eastAsia"/>
              </w:rPr>
              <w:t xml:space="preserve">, </w:t>
            </w:r>
            <w:r w:rsidR="00E63919" w:rsidRPr="00606CBC">
              <w:rPr>
                <w:rFonts w:asciiTheme="minorEastAsia" w:eastAsiaTheme="minorEastAsia" w:hAnsiTheme="minorEastAsia"/>
              </w:rPr>
              <w:t xml:space="preserve">Address Auto-Increment in Indirect Bus I/F </w:t>
            </w:r>
            <w:r w:rsidR="00E63919" w:rsidRPr="00606CBC">
              <w:rPr>
                <w:rFonts w:asciiTheme="minorEastAsia" w:eastAsiaTheme="minorEastAsia" w:hAnsiTheme="minorEastAsia" w:hint="eastAsia"/>
              </w:rPr>
              <w:t xml:space="preserve">고정, </w:t>
            </w:r>
            <w:r w:rsidR="00E63919" w:rsidRPr="00606CBC">
              <w:rPr>
                <w:rFonts w:asciiTheme="minorEastAsia" w:eastAsiaTheme="minorEastAsia" w:hAnsiTheme="minorEastAsia"/>
              </w:rPr>
              <w:t xml:space="preserve">Indirect Bus I/F mode </w:t>
            </w:r>
            <w:r w:rsidR="00E63919" w:rsidRPr="00606CBC">
              <w:rPr>
                <w:rFonts w:asciiTheme="minorEastAsia" w:eastAsiaTheme="minorEastAsia" w:hAnsiTheme="minorEastAsia" w:hint="eastAsia"/>
              </w:rPr>
              <w:t>삭제</w:t>
            </w:r>
          </w:p>
        </w:tc>
        <w:tc>
          <w:tcPr>
            <w:tcW w:w="3255" w:type="dxa"/>
            <w:vAlign w:val="center"/>
          </w:tcPr>
          <w:p w:rsidR="00E64285" w:rsidRPr="00606CBC" w:rsidRDefault="009252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F20D67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IR</w:t>
            </w:r>
          </w:p>
        </w:tc>
        <w:tc>
          <w:tcPr>
            <w:tcW w:w="3260" w:type="dxa"/>
            <w:vAlign w:val="center"/>
          </w:tcPr>
          <w:p w:rsidR="00E64285" w:rsidRPr="00606CBC" w:rsidRDefault="00E63919" w:rsidP="00E93AF9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/>
              </w:rPr>
              <w:t>PPPoE</w:t>
            </w:r>
            <w:proofErr w:type="spellEnd"/>
            <w:r w:rsidRPr="00606CBC">
              <w:rPr>
                <w:rFonts w:asciiTheme="minorEastAsia" w:eastAsiaTheme="minorEastAsia" w:hAnsiTheme="minorEastAsia" w:hint="eastAsia"/>
              </w:rPr>
              <w:t>제거후</w:t>
            </w:r>
            <w:r w:rsidR="008D3226" w:rsidRPr="00606CBC">
              <w:rPr>
                <w:rFonts w:asciiTheme="minorEastAsia" w:eastAsiaTheme="minorEastAsia" w:hAnsiTheme="minorEastAsia" w:hint="eastAsia"/>
              </w:rPr>
              <w:t xml:space="preserve"> PPPTERM으로 변경,</w:t>
            </w:r>
            <w:r w:rsidRPr="00606CB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E93AF9">
              <w:rPr>
                <w:rFonts w:asciiTheme="minorEastAsia" w:eastAsiaTheme="minorEastAsia" w:hAnsiTheme="minorEastAsia" w:hint="eastAsia"/>
              </w:rPr>
              <w:t>PPP</w:t>
            </w:r>
            <w:r w:rsidRPr="00606CBC">
              <w:rPr>
                <w:rFonts w:asciiTheme="minorEastAsia" w:eastAsiaTheme="minorEastAsia" w:hAnsiTheme="minorEastAsia" w:hint="eastAsia"/>
              </w:rPr>
              <w:t>T 또는 LCP</w:t>
            </w:r>
            <w:r w:rsidR="00E93AF9">
              <w:rPr>
                <w:rFonts w:asciiTheme="minorEastAsia" w:eastAsiaTheme="minorEastAsia" w:hAnsiTheme="minorEastAsia"/>
              </w:rPr>
              <w:t>T</w:t>
            </w:r>
            <w:r w:rsidRPr="00606CBC">
              <w:rPr>
                <w:rFonts w:asciiTheme="minorEastAsia" w:eastAsiaTheme="minorEastAsia" w:hAnsiTheme="minorEastAsia" w:hint="eastAsia"/>
              </w:rPr>
              <w:t xml:space="preserve"> 수신시 인터럽트 발생함</w:t>
            </w:r>
          </w:p>
        </w:tc>
        <w:tc>
          <w:tcPr>
            <w:tcW w:w="3255" w:type="dxa"/>
            <w:vAlign w:val="center"/>
          </w:tcPr>
          <w:p w:rsidR="00E64285" w:rsidRPr="00606CBC" w:rsidRDefault="00F20D67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</w:rPr>
              <w:t>PPPoE</w:t>
            </w:r>
            <w:proofErr w:type="spellEnd"/>
          </w:p>
        </w:tc>
      </w:tr>
      <w:tr w:rsidR="00C456A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C456AB" w:rsidRPr="00606CBC" w:rsidRDefault="00C456A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IMR</w:t>
            </w:r>
          </w:p>
        </w:tc>
        <w:tc>
          <w:tcPr>
            <w:tcW w:w="3260" w:type="dxa"/>
            <w:vAlign w:val="center"/>
          </w:tcPr>
          <w:p w:rsidR="00C456AB" w:rsidRPr="00606CBC" w:rsidRDefault="00C456A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PADT/LCPT</w:t>
            </w:r>
          </w:p>
        </w:tc>
        <w:tc>
          <w:tcPr>
            <w:tcW w:w="3255" w:type="dxa"/>
            <w:vAlign w:val="center"/>
          </w:tcPr>
          <w:p w:rsidR="00C456AB" w:rsidRPr="00606CBC" w:rsidRDefault="00C456A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/>
              </w:rPr>
              <w:t>PPPoE</w:t>
            </w:r>
            <w:proofErr w:type="spellEnd"/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843231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</w:rPr>
              <w:t>Sn_MR</w:t>
            </w:r>
            <w:proofErr w:type="spellEnd"/>
          </w:p>
        </w:tc>
        <w:tc>
          <w:tcPr>
            <w:tcW w:w="3260" w:type="dxa"/>
            <w:vAlign w:val="center"/>
          </w:tcPr>
          <w:p w:rsidR="00E64285" w:rsidRPr="00606CBC" w:rsidRDefault="00843231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</w:rPr>
              <w:t>PPPoE</w:t>
            </w:r>
            <w:proofErr w:type="spellEnd"/>
            <w:r w:rsidRPr="00606CBC">
              <w:rPr>
                <w:rFonts w:asciiTheme="minorEastAsia" w:eastAsiaTheme="minorEastAsia" w:hAnsiTheme="minorEastAsia"/>
              </w:rPr>
              <w:t xml:space="preserve"> </w:t>
            </w:r>
            <w:r w:rsidRPr="00606CBC">
              <w:rPr>
                <w:rFonts w:asciiTheme="minorEastAsia" w:eastAsiaTheme="minorEastAsia" w:hAnsiTheme="minorEastAsia" w:hint="eastAsia"/>
              </w:rPr>
              <w:t>제거</w:t>
            </w:r>
          </w:p>
        </w:tc>
        <w:tc>
          <w:tcPr>
            <w:tcW w:w="3255" w:type="dxa"/>
            <w:vAlign w:val="center"/>
          </w:tcPr>
          <w:p w:rsidR="00E64285" w:rsidRPr="00606CBC" w:rsidRDefault="009252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1B7351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</w:rPr>
              <w:t>Sn_SR</w:t>
            </w:r>
            <w:proofErr w:type="spellEnd"/>
          </w:p>
        </w:tc>
        <w:tc>
          <w:tcPr>
            <w:tcW w:w="3260" w:type="dxa"/>
            <w:vAlign w:val="center"/>
          </w:tcPr>
          <w:p w:rsidR="00E64285" w:rsidRPr="00606CBC" w:rsidRDefault="001B7351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SOCK_</w:t>
            </w:r>
            <w:r w:rsidRPr="00606CBC">
              <w:rPr>
                <w:rFonts w:asciiTheme="minorEastAsia" w:eastAsiaTheme="minorEastAsia" w:hAnsiTheme="minorEastAsia"/>
              </w:rPr>
              <w:t xml:space="preserve">PPPOE, </w:t>
            </w:r>
            <w:r w:rsidRPr="00606CBC">
              <w:rPr>
                <w:rFonts w:asciiTheme="minorEastAsia" w:eastAsiaTheme="minorEastAsia" w:hAnsiTheme="minorEastAsia" w:hint="eastAsia"/>
              </w:rPr>
              <w:t>SOCK_CLOSING, SOCK_ARP</w:t>
            </w:r>
            <w:r w:rsidRPr="00606CBC">
              <w:rPr>
                <w:rFonts w:asciiTheme="minorEastAsia" w:eastAsiaTheme="minorEastAsia" w:hAnsiTheme="minorEastAsia"/>
              </w:rPr>
              <w:t xml:space="preserve"> </w:t>
            </w:r>
            <w:r w:rsidRPr="00606CBC">
              <w:rPr>
                <w:rFonts w:asciiTheme="minorEastAsia" w:eastAsiaTheme="minorEastAsia" w:hAnsiTheme="minorEastAsia" w:hint="eastAsia"/>
              </w:rPr>
              <w:t>제거</w:t>
            </w:r>
          </w:p>
        </w:tc>
        <w:tc>
          <w:tcPr>
            <w:tcW w:w="3255" w:type="dxa"/>
            <w:vAlign w:val="center"/>
          </w:tcPr>
          <w:p w:rsidR="00E64285" w:rsidRPr="00606CBC" w:rsidRDefault="009252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</w:tbl>
    <w:p w:rsidR="00E64285" w:rsidRPr="00E64285" w:rsidRDefault="00E64285" w:rsidP="00E64285">
      <w:pPr>
        <w:pStyle w:val="11"/>
        <w:ind w:left="100"/>
      </w:pPr>
    </w:p>
    <w:p w:rsidR="008207E9" w:rsidRDefault="007468D3" w:rsidP="008207E9">
      <w:pPr>
        <w:pStyle w:val="21"/>
        <w:ind w:left="397"/>
      </w:pPr>
      <w:bookmarkStart w:id="4" w:name="_Toc485386737"/>
      <w:r>
        <w:rPr>
          <w:rFonts w:hint="eastAsia"/>
        </w:rPr>
        <w:lastRenderedPageBreak/>
        <w:t>Addition</w:t>
      </w:r>
      <w:bookmarkEnd w:id="4"/>
    </w:p>
    <w:tbl>
      <w:tblPr>
        <w:tblStyle w:val="af3"/>
        <w:tblW w:w="0" w:type="auto"/>
        <w:tblInd w:w="100" w:type="dxa"/>
        <w:tblLook w:val="04A0" w:firstRow="1" w:lastRow="0" w:firstColumn="1" w:lastColumn="0" w:noHBand="0" w:noVBand="1"/>
      </w:tblPr>
      <w:tblGrid>
        <w:gridCol w:w="1880"/>
        <w:gridCol w:w="6515"/>
      </w:tblGrid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INTLEVEL[1:0]</w:t>
            </w:r>
          </w:p>
        </w:tc>
        <w:tc>
          <w:tcPr>
            <w:tcW w:w="6515" w:type="dxa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Interrupt Low Level Timer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IR2</w:t>
            </w:r>
          </w:p>
        </w:tc>
        <w:tc>
          <w:tcPr>
            <w:tcW w:w="6515" w:type="dxa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Interrupt</w:t>
            </w:r>
            <w:r w:rsidR="00546E2A" w:rsidRPr="00606CBC">
              <w:rPr>
                <w:rFonts w:asciiTheme="minorEastAsia" w:eastAsiaTheme="minorEastAsia" w:hAnsiTheme="minorEastAsia"/>
                <w:szCs w:val="20"/>
              </w:rPr>
              <w:t xml:space="preserve"> Register 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>2</w:t>
            </w:r>
            <w:r w:rsidR="00E93AF9">
              <w:rPr>
                <w:rFonts w:asciiTheme="minorEastAsia" w:eastAsiaTheme="minorEastAsia" w:hAnsiTheme="minorEastAsia"/>
                <w:szCs w:val="20"/>
              </w:rPr>
              <w:t>, WOL</w:t>
            </w:r>
            <w:r w:rsidR="00205176">
              <w:rPr>
                <w:rFonts w:asciiTheme="minorEastAsia" w:eastAsiaTheme="minorEastAsia" w:hAnsiTheme="minorEastAsia"/>
                <w:szCs w:val="20"/>
              </w:rPr>
              <w:t xml:space="preserve"> Packet </w:t>
            </w:r>
            <w:r w:rsidR="00205176">
              <w:rPr>
                <w:rFonts w:asciiTheme="minorEastAsia" w:eastAsiaTheme="minorEastAsia" w:hAnsiTheme="minorEastAsia" w:hint="eastAsia"/>
                <w:szCs w:val="20"/>
              </w:rPr>
              <w:t>용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IMR2</w:t>
            </w:r>
          </w:p>
        </w:tc>
        <w:tc>
          <w:tcPr>
            <w:tcW w:w="6515" w:type="dxa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Interrupt</w:t>
            </w:r>
            <w:r w:rsidR="00546E2A" w:rsidRPr="00606CBC">
              <w:rPr>
                <w:rFonts w:asciiTheme="minorEastAsia" w:eastAsiaTheme="minorEastAsia" w:hAnsiTheme="minorEastAsia"/>
                <w:szCs w:val="20"/>
              </w:rPr>
              <w:t xml:space="preserve"> Register 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>2 Mask</w:t>
            </w:r>
            <w:r w:rsidR="00E93AF9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="00205176">
              <w:rPr>
                <w:rFonts w:asciiTheme="minorEastAsia" w:eastAsiaTheme="minorEastAsia" w:hAnsiTheme="minorEastAsia"/>
                <w:szCs w:val="20"/>
              </w:rPr>
              <w:t xml:space="preserve">WOL Packet </w:t>
            </w:r>
            <w:r w:rsidR="00205176">
              <w:rPr>
                <w:rFonts w:asciiTheme="minorEastAsia" w:eastAsiaTheme="minorEastAsia" w:hAnsiTheme="minorEastAsia" w:hint="eastAsia"/>
                <w:szCs w:val="20"/>
              </w:rPr>
              <w:t>용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MR2</w:t>
            </w:r>
          </w:p>
        </w:tc>
        <w:tc>
          <w:tcPr>
            <w:tcW w:w="6515" w:type="dxa"/>
            <w:vAlign w:val="center"/>
          </w:tcPr>
          <w:p w:rsidR="008207E9" w:rsidRPr="00606CBC" w:rsidRDefault="003251CE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Mode Register 2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PHAR[5:0]</w:t>
            </w:r>
          </w:p>
        </w:tc>
        <w:tc>
          <w:tcPr>
            <w:tcW w:w="6515" w:type="dxa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Destination Hardware Address </w:t>
            </w:r>
            <w:r w:rsidR="003251CE" w:rsidRPr="00606CBC">
              <w:rPr>
                <w:rFonts w:asciiTheme="minorEastAsia" w:eastAsiaTheme="minorEastAsia" w:hAnsiTheme="minorEastAsia" w:hint="eastAsia"/>
                <w:szCs w:val="20"/>
              </w:rPr>
              <w:t>Register</w:t>
            </w:r>
            <w:r w:rsidR="003251CE"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in </w:t>
            </w:r>
            <w:proofErr w:type="spellStart"/>
            <w:r w:rsidRPr="00606CBC">
              <w:rPr>
                <w:rFonts w:asciiTheme="minorEastAsia" w:eastAsiaTheme="minorEastAsia" w:hAnsiTheme="minorEastAsia"/>
                <w:szCs w:val="20"/>
              </w:rPr>
              <w:t>PPPoE</w:t>
            </w:r>
            <w:proofErr w:type="spellEnd"/>
            <w:r w:rsidR="003251CE" w:rsidRPr="00606CBC">
              <w:rPr>
                <w:rFonts w:asciiTheme="minorEastAsia" w:eastAsiaTheme="minorEastAsia" w:hAnsiTheme="minorEastAsia"/>
                <w:szCs w:val="20"/>
              </w:rPr>
              <w:t xml:space="preserve"> Mode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PSIDR[1:0]</w:t>
            </w:r>
          </w:p>
        </w:tc>
        <w:tc>
          <w:tcPr>
            <w:tcW w:w="6515" w:type="dxa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Session ID </w:t>
            </w:r>
            <w:r w:rsidR="002F14D0" w:rsidRPr="00606CBC">
              <w:rPr>
                <w:rFonts w:asciiTheme="minorEastAsia" w:eastAsiaTheme="minorEastAsia" w:hAnsiTheme="minorEastAsia" w:hint="eastAsia"/>
                <w:szCs w:val="20"/>
              </w:rPr>
              <w:t>Register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in </w:t>
            </w:r>
            <w:proofErr w:type="spellStart"/>
            <w:r w:rsidRPr="00606CBC">
              <w:rPr>
                <w:rFonts w:asciiTheme="minorEastAsia" w:eastAsiaTheme="minorEastAsia" w:hAnsiTheme="minorEastAsia"/>
                <w:szCs w:val="20"/>
              </w:rPr>
              <w:t>PPPoE</w:t>
            </w:r>
            <w:proofErr w:type="spellEnd"/>
            <w:r w:rsidR="005E747E" w:rsidRPr="00606CBC">
              <w:rPr>
                <w:rFonts w:asciiTheme="minorEastAsia" w:eastAsiaTheme="minorEastAsia" w:hAnsiTheme="minorEastAsia"/>
                <w:szCs w:val="20"/>
              </w:rPr>
              <w:t xml:space="preserve"> Mode</w:t>
            </w:r>
          </w:p>
        </w:tc>
      </w:tr>
      <w:tr w:rsidR="008207E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PMRUR[1:0]</w:t>
            </w:r>
          </w:p>
        </w:tc>
        <w:tc>
          <w:tcPr>
            <w:tcW w:w="6515" w:type="dxa"/>
            <w:vAlign w:val="center"/>
          </w:tcPr>
          <w:p w:rsidR="008207E9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Maximum Receive Unit 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Register 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in </w:t>
            </w:r>
            <w:proofErr w:type="spellStart"/>
            <w:r w:rsidRPr="00606CBC">
              <w:rPr>
                <w:rFonts w:asciiTheme="minorEastAsia" w:eastAsiaTheme="minorEastAsia" w:hAnsiTheme="minorEastAsia"/>
                <w:szCs w:val="20"/>
              </w:rPr>
              <w:t>PPPoE</w:t>
            </w:r>
            <w:proofErr w:type="spellEnd"/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PHYSR0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Status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PHYAR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Address Value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PHYRR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Register Address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PHYDIR[1:0]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Data Input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PHYDOR[1:0]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Data Output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PHYACR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Action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PHYDIVR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Division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PHYCR[1:0]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Control</w:t>
            </w:r>
            <w:r w:rsidR="002F14D0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5" w:author="WIZnet_Academy" w:date="2017-06-09T16:15:00Z">
              <w:r w:rsidRPr="00606CBC">
                <w:rPr>
                  <w:rFonts w:asciiTheme="minorEastAsia" w:eastAsiaTheme="minorEastAsia" w:hAnsiTheme="minorEastAsia"/>
                  <w:szCs w:val="20"/>
                </w:rPr>
                <w:t>SLC</w:t>
              </w:r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R</w:t>
              </w:r>
            </w:ins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SOCKET</w:t>
            </w:r>
            <w:ins w:id="6" w:author="WIZnet_Academy" w:date="2017-06-09T16:15:00Z">
              <w:r w:rsidRPr="00606CBC">
                <w:rPr>
                  <w:rFonts w:asciiTheme="minorEastAsia" w:eastAsiaTheme="minorEastAsia" w:hAnsiTheme="minorEastAsia"/>
                  <w:szCs w:val="20"/>
                </w:rPr>
                <w:t xml:space="preserve">-less </w:t>
              </w:r>
            </w:ins>
            <w:del w:id="7" w:author="WIZnet_Academy" w:date="2017-06-09T16:15:00Z">
              <w:r w:rsidRPr="00606CBC" w:rsidDel="008F781E">
                <w:rPr>
                  <w:rFonts w:asciiTheme="minorEastAsia" w:eastAsiaTheme="minorEastAsia" w:hAnsiTheme="minorEastAsia"/>
                  <w:szCs w:val="20"/>
                </w:rPr>
                <w:delText xml:space="preserve">Request </w:delText>
              </w:r>
            </w:del>
            <w:r w:rsidRPr="00606CBC">
              <w:rPr>
                <w:rFonts w:asciiTheme="minorEastAsia" w:eastAsiaTheme="minorEastAsia" w:hAnsiTheme="minorEastAsia"/>
                <w:szCs w:val="20"/>
              </w:rPr>
              <w:t>Command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8" w:author="WIZnet_Academy" w:date="2017-06-09T16:16:00Z">
              <w:r w:rsidRPr="00606CBC">
                <w:rPr>
                  <w:rFonts w:asciiTheme="minorEastAsia" w:eastAsiaTheme="minorEastAsia" w:hAnsiTheme="minorEastAsia"/>
                  <w:szCs w:val="20"/>
                </w:rPr>
                <w:t>SL</w:t>
              </w:r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RTR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65B7B" w:rsidRPr="00606CBC">
              <w:rPr>
                <w:rFonts w:asciiTheme="minorEastAsia" w:eastAsiaTheme="minorEastAsia" w:hAnsiTheme="minorEastAsia"/>
                <w:szCs w:val="20"/>
              </w:rPr>
              <w:t>[1:0]</w:t>
            </w:r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SOCKET</w:t>
            </w:r>
            <w:ins w:id="9" w:author="WIZnet_Academy" w:date="2017-06-09T16:16:00Z">
              <w:r w:rsidRPr="00606CBC">
                <w:rPr>
                  <w:rFonts w:asciiTheme="minorEastAsia" w:eastAsiaTheme="minorEastAsia" w:hAnsiTheme="minorEastAsia"/>
                  <w:szCs w:val="20"/>
                </w:rPr>
                <w:t>-less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ins w:id="10" w:author="WIZnet_Academy" w:date="2017-06-09T16:41:00Z">
              <w:r w:rsidRPr="00606CBC">
                <w:rPr>
                  <w:rFonts w:asciiTheme="minorEastAsia" w:eastAsiaTheme="minorEastAsia" w:hAnsiTheme="minorEastAsia"/>
                  <w:szCs w:val="20"/>
                </w:rPr>
                <w:t>Retransmission</w:t>
              </w:r>
            </w:ins>
            <w:del w:id="11" w:author="WIZnet_Academy" w:date="2017-06-09T16:41:00Z">
              <w:r w:rsidRPr="00606CBC" w:rsidDel="00A351B4">
                <w:rPr>
                  <w:rFonts w:asciiTheme="minorEastAsia" w:eastAsiaTheme="minorEastAsia" w:hAnsiTheme="minorEastAsia"/>
                  <w:szCs w:val="20"/>
                </w:rPr>
                <w:delText>Retry</w:delText>
              </w:r>
            </w:del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Timer-value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12" w:author="WIZnet_Academy" w:date="2017-06-09T16:23:00Z">
              <w:r w:rsidRPr="00606CBC">
                <w:rPr>
                  <w:rFonts w:asciiTheme="minorEastAsia" w:eastAsiaTheme="minorEastAsia" w:hAnsiTheme="minorEastAsia"/>
                  <w:szCs w:val="20"/>
                </w:rPr>
                <w:t>SL</w:t>
              </w:r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RCR</w:t>
              </w:r>
            </w:ins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SOCKET</w:t>
            </w:r>
            <w:ins w:id="13" w:author="WIZnet_Academy" w:date="2017-06-09T16:23:00Z">
              <w:r w:rsidRPr="00606CBC">
                <w:rPr>
                  <w:rFonts w:asciiTheme="minorEastAsia" w:eastAsiaTheme="minorEastAsia" w:hAnsiTheme="minorEastAsia"/>
                  <w:szCs w:val="20"/>
                </w:rPr>
                <w:t xml:space="preserve">-less </w:t>
              </w:r>
            </w:ins>
            <w:del w:id="14" w:author="WIZnet_Academy" w:date="2017-06-09T16:23:00Z">
              <w:r w:rsidRPr="00606CBC" w:rsidDel="008F781E">
                <w:rPr>
                  <w:rFonts w:asciiTheme="minorEastAsia" w:eastAsiaTheme="minorEastAsia" w:hAnsiTheme="minorEastAsia"/>
                  <w:szCs w:val="20"/>
                </w:rPr>
                <w:delText xml:space="preserve">Request Command </w:delText>
              </w:r>
            </w:del>
            <w:r w:rsidRPr="00606CBC">
              <w:rPr>
                <w:rFonts w:asciiTheme="minorEastAsia" w:eastAsiaTheme="minorEastAsia" w:hAnsiTheme="minorEastAsia"/>
                <w:szCs w:val="20"/>
              </w:rPr>
              <w:t>Retr</w:t>
            </w:r>
            <w:ins w:id="15" w:author="WIZnet_Academy" w:date="2017-06-09T16:41:00Z">
              <w:r w:rsidRPr="00606CBC">
                <w:rPr>
                  <w:rFonts w:asciiTheme="minorEastAsia" w:eastAsiaTheme="minorEastAsia" w:hAnsiTheme="minorEastAsia"/>
                  <w:szCs w:val="20"/>
                </w:rPr>
                <w:t>ansmission</w:t>
              </w:r>
            </w:ins>
            <w:del w:id="16" w:author="WIZnet_Academy" w:date="2017-06-09T16:41:00Z">
              <w:r w:rsidRPr="00606CBC" w:rsidDel="00A351B4">
                <w:rPr>
                  <w:rFonts w:asciiTheme="minorEastAsia" w:eastAsiaTheme="minorEastAsia" w:hAnsiTheme="minorEastAsia"/>
                  <w:szCs w:val="20"/>
                </w:rPr>
                <w:delText>y</w:delText>
              </w:r>
            </w:del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Count-value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17" w:author="WIZnet_Academy" w:date="2017-06-09T16:44:00Z">
              <w:r w:rsidRPr="00606CBC">
                <w:rPr>
                  <w:rFonts w:asciiTheme="minorEastAsia" w:eastAsiaTheme="minorEastAsia" w:hAnsiTheme="minorEastAsia"/>
                  <w:szCs w:val="20"/>
                </w:rPr>
                <w:t>SL</w:t>
              </w:r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PIPR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65B7B" w:rsidRPr="00606CBC">
              <w:rPr>
                <w:rFonts w:asciiTheme="minorEastAsia" w:eastAsiaTheme="minorEastAsia" w:hAnsiTheme="minorEastAsia"/>
                <w:szCs w:val="20"/>
              </w:rPr>
              <w:t>[3:0]</w:t>
            </w:r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SOCKET</w:t>
            </w:r>
            <w:ins w:id="18" w:author="WIZnet_Academy" w:date="2017-06-09T16:45:00Z">
              <w:r w:rsidRPr="00606CBC">
                <w:rPr>
                  <w:rFonts w:asciiTheme="minorEastAsia" w:eastAsiaTheme="minorEastAsia" w:hAnsiTheme="minorEastAsia"/>
                  <w:szCs w:val="20"/>
                </w:rPr>
                <w:t>-less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Peer IP Address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19" w:author="WIZnet_Academy" w:date="2017-06-09T16:46:00Z">
              <w:r w:rsidRPr="00606CBC">
                <w:rPr>
                  <w:rFonts w:asciiTheme="minorEastAsia" w:eastAsiaTheme="minorEastAsia" w:hAnsiTheme="minorEastAsia"/>
                  <w:szCs w:val="20"/>
                </w:rPr>
                <w:t>SL</w:t>
              </w:r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PHAR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65B7B" w:rsidRPr="00606CBC">
              <w:rPr>
                <w:rFonts w:asciiTheme="minorEastAsia" w:eastAsiaTheme="minorEastAsia" w:hAnsiTheme="minorEastAsia"/>
                <w:szCs w:val="20"/>
              </w:rPr>
              <w:t>[5:0]</w:t>
            </w:r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SOCKET</w:t>
            </w:r>
            <w:ins w:id="20" w:author="WIZnet_Academy" w:date="2017-06-09T16:46:00Z">
              <w:r w:rsidRPr="00606CBC">
                <w:rPr>
                  <w:rFonts w:asciiTheme="minorEastAsia" w:eastAsiaTheme="minorEastAsia" w:hAnsiTheme="minorEastAsia"/>
                  <w:szCs w:val="20"/>
                </w:rPr>
                <w:t>-less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Peer Hardware Address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21" w:author="WIZnet_Academy" w:date="2017-06-09T16:53:00Z"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PINGSEQR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65B7B" w:rsidRPr="00606CBC">
              <w:rPr>
                <w:rFonts w:asciiTheme="minorEastAsia" w:eastAsiaTheme="minorEastAsia" w:hAnsiTheme="minorEastAsia"/>
                <w:szCs w:val="20"/>
              </w:rPr>
              <w:t>[1:0]</w:t>
            </w:r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PING Sequence</w:t>
            </w:r>
            <w:ins w:id="22" w:author="WIZnet_Academy" w:date="2017-06-09T16:58:00Z">
              <w:r w:rsidRPr="00606CBC">
                <w:rPr>
                  <w:rFonts w:asciiTheme="minorEastAsia" w:eastAsiaTheme="minorEastAsia" w:hAnsiTheme="minorEastAsia"/>
                  <w:szCs w:val="20"/>
                </w:rPr>
                <w:t>-number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PINGIDR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65B7B" w:rsidRPr="00606CBC">
              <w:rPr>
                <w:rFonts w:asciiTheme="minorEastAsia" w:eastAsiaTheme="minorEastAsia" w:hAnsiTheme="minorEastAsia"/>
                <w:szCs w:val="20"/>
              </w:rPr>
              <w:t>[1:0]</w:t>
            </w:r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PING ID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23" w:author="WIZnet_Academy" w:date="2017-06-09T17:01:00Z">
              <w:r w:rsidRPr="00606CBC">
                <w:rPr>
                  <w:rFonts w:asciiTheme="minorEastAsia" w:eastAsiaTheme="minorEastAsia" w:hAnsiTheme="minorEastAsia"/>
                  <w:szCs w:val="20"/>
                </w:rPr>
                <w:t>SL</w:t>
              </w:r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IMR</w:t>
              </w:r>
            </w:ins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</w:t>
            </w:r>
            <w:ins w:id="24" w:author="WIZnet_Academy" w:date="2017-06-09T17:01:00Z"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 xml:space="preserve">-less 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>Interrupt Mask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25" w:author="WIZnet_Academy" w:date="2017-06-09T17:04:00Z">
              <w:r w:rsidRPr="00606CBC">
                <w:rPr>
                  <w:rFonts w:asciiTheme="minorEastAsia" w:eastAsiaTheme="minorEastAsia" w:hAnsiTheme="minorEastAsia"/>
                  <w:szCs w:val="20"/>
                </w:rPr>
                <w:t>SL</w:t>
              </w:r>
              <w:r w:rsidRPr="00606CBC">
                <w:rPr>
                  <w:rFonts w:asciiTheme="minorEastAsia" w:eastAsiaTheme="minorEastAsia" w:hAnsiTheme="minorEastAsia" w:hint="eastAsia"/>
                  <w:szCs w:val="20"/>
                </w:rPr>
                <w:t>IR</w:t>
              </w:r>
            </w:ins>
          </w:p>
        </w:tc>
        <w:tc>
          <w:tcPr>
            <w:tcW w:w="6515" w:type="dxa"/>
            <w:vAlign w:val="center"/>
          </w:tcPr>
          <w:p w:rsidR="00665B7B" w:rsidRPr="00606CBC" w:rsidRDefault="002F14D0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SOCKET</w:t>
            </w:r>
            <w:ins w:id="26" w:author="WIZnet_Academy" w:date="2017-06-09T17:04:00Z">
              <w:r w:rsidRPr="00606CBC">
                <w:rPr>
                  <w:rFonts w:asciiTheme="minorEastAsia" w:eastAsiaTheme="minorEastAsia" w:hAnsiTheme="minorEastAsia"/>
                  <w:szCs w:val="20"/>
                </w:rPr>
                <w:t xml:space="preserve">-less 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>Command Interrupt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843231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ins w:id="27" w:author="WIZnet_Academy" w:date="2017-06-09T17:25:00Z">
              <w:r w:rsidRPr="00606CBC">
                <w:rPr>
                  <w:rFonts w:asciiTheme="minorEastAsia" w:eastAsiaTheme="minorEastAsia" w:hAnsiTheme="minorEastAsia"/>
                  <w:szCs w:val="20"/>
                </w:rPr>
                <w:t>CLK</w:t>
              </w:r>
            </w:ins>
            <w:ins w:id="28" w:author="WIZnet_Academy" w:date="2017-06-09T17:24:00Z">
              <w:r w:rsidRPr="00606CBC">
                <w:rPr>
                  <w:rFonts w:asciiTheme="minorEastAsia" w:eastAsiaTheme="minorEastAsia" w:hAnsiTheme="minorEastAsia"/>
                  <w:szCs w:val="20"/>
                </w:rPr>
                <w:t>LCKR</w:t>
              </w:r>
            </w:ins>
          </w:p>
        </w:tc>
        <w:tc>
          <w:tcPr>
            <w:tcW w:w="6515" w:type="dxa"/>
            <w:vAlign w:val="center"/>
          </w:tcPr>
          <w:p w:rsidR="00665B7B" w:rsidRPr="00606CBC" w:rsidRDefault="00843231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ins w:id="29" w:author="WIZnet_Academy" w:date="2017-06-09T17:24:00Z">
              <w:r w:rsidRPr="00606CBC">
                <w:rPr>
                  <w:rFonts w:asciiTheme="minorEastAsia" w:eastAsiaTheme="minorEastAsia" w:hAnsiTheme="minorEastAsia"/>
                  <w:szCs w:val="20"/>
                </w:rPr>
                <w:t xml:space="preserve">Clock 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>L</w:t>
            </w:r>
            <w:del w:id="30" w:author="WIZnet_Academy" w:date="2017-06-09T17:24:00Z">
              <w:r w:rsidRPr="00606CBC" w:rsidDel="008B347B">
                <w:rPr>
                  <w:rFonts w:asciiTheme="minorEastAsia" w:eastAsiaTheme="minorEastAsia" w:hAnsiTheme="minorEastAsia"/>
                  <w:szCs w:val="20"/>
                </w:rPr>
                <w:delText>c</w:delText>
              </w:r>
            </w:del>
            <w:r w:rsidRPr="00606CBC">
              <w:rPr>
                <w:rFonts w:asciiTheme="minorEastAsia" w:eastAsiaTheme="minorEastAsia" w:hAnsiTheme="minorEastAsia"/>
                <w:szCs w:val="20"/>
              </w:rPr>
              <w:t>o</w:t>
            </w:r>
            <w:ins w:id="31" w:author="WIZnet_Academy" w:date="2017-06-09T17:24:00Z">
              <w:r w:rsidRPr="00606CBC">
                <w:rPr>
                  <w:rFonts w:asciiTheme="minorEastAsia" w:eastAsiaTheme="minorEastAsia" w:hAnsiTheme="minorEastAsia"/>
                  <w:szCs w:val="20"/>
                </w:rPr>
                <w:t>c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>k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843231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NET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>LCKR</w:t>
            </w:r>
          </w:p>
        </w:tc>
        <w:tc>
          <w:tcPr>
            <w:tcW w:w="6515" w:type="dxa"/>
            <w:vAlign w:val="center"/>
          </w:tcPr>
          <w:p w:rsidR="00665B7B" w:rsidRPr="00606CBC" w:rsidRDefault="00843231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Network Lock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843231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PHY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>LCKR</w:t>
            </w:r>
          </w:p>
        </w:tc>
        <w:tc>
          <w:tcPr>
            <w:tcW w:w="6515" w:type="dxa"/>
            <w:vAlign w:val="center"/>
          </w:tcPr>
          <w:p w:rsidR="00665B7B" w:rsidRPr="00606CBC" w:rsidRDefault="00843231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PHY Lock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VERR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Chip </w:t>
            </w:r>
            <w:r w:rsidR="00843231" w:rsidRPr="00606CBC">
              <w:rPr>
                <w:rFonts w:asciiTheme="minorEastAsia" w:eastAsiaTheme="minorEastAsia" w:hAnsiTheme="minorEastAsia"/>
                <w:szCs w:val="20"/>
              </w:rPr>
              <w:t>Version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TCNTR[1:0]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100us Tick Counter</w:t>
            </w:r>
            <w:r w:rsidR="00D94AC1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TCNTCLRR</w:t>
            </w:r>
          </w:p>
        </w:tc>
        <w:tc>
          <w:tcPr>
            <w:tcW w:w="6515" w:type="dxa"/>
            <w:vAlign w:val="center"/>
          </w:tcPr>
          <w:p w:rsidR="00665B7B" w:rsidRPr="00606CBC" w:rsidRDefault="00665B7B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CORE 100us Counter Clear</w:t>
            </w:r>
            <w:r w:rsidR="00D94AC1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Sn_RX_SIZE</w:t>
            </w:r>
            <w:proofErr w:type="spellEnd"/>
          </w:p>
        </w:tc>
        <w:tc>
          <w:tcPr>
            <w:tcW w:w="6515" w:type="dxa"/>
            <w:vAlign w:val="center"/>
          </w:tcPr>
          <w:p w:rsidR="001B7351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Receive Buffer Size</w:t>
            </w:r>
            <w:r w:rsidR="001B7351"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ins w:id="32" w:author="Justin Kim" w:date="2017-06-09T10:16:00Z">
              <w:r w:rsidR="001B7351" w:rsidRPr="00606CBC">
                <w:rPr>
                  <w:rFonts w:asciiTheme="minorEastAsia" w:eastAsiaTheme="minorEastAsia" w:hAnsiTheme="minorEastAsia"/>
                  <w:szCs w:val="20"/>
                </w:rPr>
                <w:t>Register</w:t>
              </w:r>
            </w:ins>
            <w:r w:rsidR="001B7351" w:rsidRPr="00606CBC">
              <w:rPr>
                <w:rFonts w:asciiTheme="minorEastAsia" w:eastAsiaTheme="minorEastAsia" w:hAnsiTheme="minorEastAsia"/>
                <w:szCs w:val="20"/>
              </w:rPr>
              <w:t xml:space="preserve"> =</w:t>
            </w:r>
          </w:p>
          <w:p w:rsidR="00665B7B" w:rsidRPr="00606CBC" w:rsidRDefault="001B7351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RMSR(</w:t>
            </w:r>
            <w:ins w:id="33" w:author="Justin Kim" w:date="2017-06-09T10:16:00Z">
              <w:r w:rsidRPr="00606CBC">
                <w:rPr>
                  <w:rFonts w:asciiTheme="minorEastAsia" w:eastAsiaTheme="minorEastAsia" w:hAnsiTheme="minorEastAsia"/>
                  <w:szCs w:val="20"/>
                </w:rPr>
                <w:t>RX Memory Size Register</w:t>
              </w:r>
            </w:ins>
            <w:r w:rsidRPr="00606CBC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Sn_TX_SIZE</w:t>
            </w:r>
            <w:proofErr w:type="spellEnd"/>
          </w:p>
        </w:tc>
        <w:tc>
          <w:tcPr>
            <w:tcW w:w="6515" w:type="dxa"/>
            <w:vAlign w:val="center"/>
          </w:tcPr>
          <w:p w:rsidR="001B7351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Transmit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606CBC">
              <w:rPr>
                <w:rFonts w:asciiTheme="minorEastAsia" w:eastAsiaTheme="minorEastAsia" w:hAnsiTheme="minorEastAsia" w:hint="eastAsia"/>
                <w:szCs w:val="20"/>
              </w:rPr>
              <w:t>Buffer Size</w:t>
            </w:r>
            <w:r w:rsidR="001B7351"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ins w:id="34" w:author="Justin Kim" w:date="2017-06-09T10:16:00Z">
              <w:r w:rsidR="001B7351" w:rsidRPr="00606CBC">
                <w:rPr>
                  <w:rFonts w:asciiTheme="minorEastAsia" w:eastAsiaTheme="minorEastAsia" w:hAnsiTheme="minorEastAsia"/>
                  <w:szCs w:val="20"/>
                </w:rPr>
                <w:t>Register</w:t>
              </w:r>
            </w:ins>
            <w:r w:rsidR="001B7351" w:rsidRPr="00606CBC">
              <w:rPr>
                <w:rFonts w:asciiTheme="minorEastAsia" w:eastAsiaTheme="minorEastAsia" w:hAnsiTheme="minorEastAsia"/>
                <w:szCs w:val="20"/>
              </w:rPr>
              <w:t xml:space="preserve"> =</w:t>
            </w:r>
          </w:p>
          <w:p w:rsidR="00665B7B" w:rsidRPr="00606CBC" w:rsidRDefault="001B7351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ins w:id="35" w:author="Justin Kim" w:date="2017-06-09T10:16:00Z">
              <w:r w:rsidRPr="00606CBC">
                <w:rPr>
                  <w:rFonts w:asciiTheme="minorEastAsia" w:eastAsiaTheme="minorEastAsia" w:hAnsiTheme="minorEastAsia"/>
                  <w:szCs w:val="20"/>
                </w:rPr>
                <w:t>TMSR(TX Memory Size Register)</w:t>
              </w:r>
            </w:ins>
          </w:p>
        </w:tc>
      </w:tr>
      <w:tr w:rsidR="00665B7B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665B7B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Sn_RX_WR</w:t>
            </w:r>
            <w:proofErr w:type="spellEnd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[1:0]</w:t>
            </w:r>
          </w:p>
        </w:tc>
        <w:tc>
          <w:tcPr>
            <w:tcW w:w="6515" w:type="dxa"/>
            <w:vAlign w:val="center"/>
          </w:tcPr>
          <w:p w:rsidR="00665B7B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SOCKET n RX Write Pointer</w:t>
            </w:r>
            <w:r w:rsidR="008E618D"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ins w:id="36" w:author="Justin Kim" w:date="2017-06-09T10:16:00Z">
              <w:r w:rsidR="008E618D" w:rsidRPr="00606CBC">
                <w:rPr>
                  <w:rFonts w:asciiTheme="minorEastAsia" w:eastAsiaTheme="minorEastAsia" w:hAnsiTheme="minorEastAsia"/>
                  <w:szCs w:val="20"/>
                </w:rPr>
                <w:t>Register</w:t>
              </w:r>
            </w:ins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>IMR</w:t>
            </w:r>
            <w:proofErr w:type="spellEnd"/>
          </w:p>
        </w:tc>
        <w:tc>
          <w:tcPr>
            <w:tcW w:w="6515" w:type="dxa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Interrupt Mask</w:t>
            </w:r>
            <w:r w:rsidR="008E618D" w:rsidRPr="00606CB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ins w:id="37" w:author="Justin Kim" w:date="2017-06-09T10:16:00Z">
              <w:r w:rsidR="008E618D" w:rsidRPr="00606CBC">
                <w:rPr>
                  <w:rFonts w:asciiTheme="minorEastAsia" w:eastAsiaTheme="minorEastAsia" w:hAnsiTheme="minorEastAsia"/>
                  <w:szCs w:val="20"/>
                </w:rPr>
                <w:t>Register</w:t>
              </w:r>
            </w:ins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Sn_FRAGR</w:t>
            </w:r>
            <w:proofErr w:type="spellEnd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[1:0]</w:t>
            </w:r>
          </w:p>
        </w:tc>
        <w:tc>
          <w:tcPr>
            <w:tcW w:w="6515" w:type="dxa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Fragment Offset in IP Header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/>
                <w:szCs w:val="20"/>
              </w:rPr>
              <w:t>Sn_MR2</w:t>
            </w:r>
          </w:p>
        </w:tc>
        <w:tc>
          <w:tcPr>
            <w:tcW w:w="6515" w:type="dxa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 xml:space="preserve">SOCKET n Mode </w:t>
            </w:r>
            <w:r w:rsidR="00546E2A" w:rsidRPr="00606CBC">
              <w:rPr>
                <w:rFonts w:asciiTheme="minorEastAsia" w:eastAsiaTheme="minorEastAsia" w:hAnsiTheme="minorEastAsia"/>
                <w:szCs w:val="20"/>
              </w:rPr>
              <w:t xml:space="preserve">Register </w:t>
            </w:r>
            <w:r w:rsidRPr="00606CBC">
              <w:rPr>
                <w:rFonts w:asciiTheme="minorEastAsia" w:eastAsiaTheme="minorEastAsia" w:hAnsiTheme="minorEastAsia" w:hint="eastAsia"/>
                <w:szCs w:val="20"/>
              </w:rPr>
              <w:t>2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>KPALVTR</w:t>
            </w:r>
            <w:proofErr w:type="spellEnd"/>
          </w:p>
        </w:tc>
        <w:tc>
          <w:tcPr>
            <w:tcW w:w="6515" w:type="dxa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Keep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>-a</w:t>
            </w:r>
            <w:r w:rsidRPr="00606CBC">
              <w:rPr>
                <w:rFonts w:asciiTheme="minorEastAsia" w:eastAsiaTheme="minorEastAsia" w:hAnsiTheme="minorEastAsia" w:hint="eastAsia"/>
                <w:szCs w:val="20"/>
              </w:rPr>
              <w:t>live</w:t>
            </w:r>
            <w:r w:rsidRPr="00606CBC">
              <w:rPr>
                <w:rFonts w:asciiTheme="minorEastAsia" w:eastAsiaTheme="minorEastAsia" w:hAnsiTheme="minorEastAsia"/>
                <w:szCs w:val="20"/>
              </w:rPr>
              <w:t xml:space="preserve"> Timer</w:t>
            </w:r>
            <w:r w:rsidR="00546E2A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Sn_TSR</w:t>
            </w:r>
            <w:proofErr w:type="spellEnd"/>
          </w:p>
        </w:tc>
        <w:tc>
          <w:tcPr>
            <w:tcW w:w="6515" w:type="dxa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Timer Status</w:t>
            </w:r>
            <w:r w:rsidR="00546E2A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Sn_RTR</w:t>
            </w:r>
            <w:proofErr w:type="spellEnd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[1:0]</w:t>
            </w:r>
          </w:p>
        </w:tc>
        <w:tc>
          <w:tcPr>
            <w:tcW w:w="6515" w:type="dxa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Retry Time value</w:t>
            </w:r>
            <w:r w:rsidR="00546E2A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  <w:tr w:rsidR="00E64285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  <w:szCs w:val="20"/>
              </w:rPr>
              <w:t>Sn_RCR</w:t>
            </w:r>
            <w:proofErr w:type="spellEnd"/>
          </w:p>
        </w:tc>
        <w:tc>
          <w:tcPr>
            <w:tcW w:w="6515" w:type="dxa"/>
            <w:vAlign w:val="center"/>
          </w:tcPr>
          <w:p w:rsidR="00E64285" w:rsidRPr="00606CBC" w:rsidRDefault="00E64285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  <w:szCs w:val="20"/>
              </w:rPr>
            </w:pPr>
            <w:r w:rsidRPr="00606CBC">
              <w:rPr>
                <w:rFonts w:asciiTheme="minorEastAsia" w:eastAsiaTheme="minorEastAsia" w:hAnsiTheme="minorEastAsia" w:hint="eastAsia"/>
                <w:szCs w:val="20"/>
              </w:rPr>
              <w:t>SOCKET n Retry Count value</w:t>
            </w:r>
            <w:r w:rsidR="00546E2A" w:rsidRPr="00606CBC">
              <w:rPr>
                <w:rFonts w:asciiTheme="minorEastAsia" w:eastAsiaTheme="minorEastAsia" w:hAnsiTheme="minorEastAsia"/>
                <w:szCs w:val="20"/>
              </w:rPr>
              <w:t xml:space="preserve"> Register</w:t>
            </w:r>
          </w:p>
        </w:tc>
      </w:tr>
    </w:tbl>
    <w:p w:rsidR="008207E9" w:rsidRPr="008207E9" w:rsidRDefault="008207E9" w:rsidP="008207E9">
      <w:pPr>
        <w:pStyle w:val="11"/>
        <w:ind w:left="100"/>
      </w:pPr>
    </w:p>
    <w:p w:rsidR="005B4CA8" w:rsidRDefault="005B4CA8" w:rsidP="005B4CA8">
      <w:pPr>
        <w:pStyle w:val="21"/>
        <w:ind w:left="397"/>
      </w:pPr>
      <w:bookmarkStart w:id="38" w:name="_Toc485386738"/>
      <w:r>
        <w:rPr>
          <w:rFonts w:hint="eastAsia"/>
        </w:rPr>
        <w:t>Removal</w:t>
      </w:r>
      <w:bookmarkEnd w:id="38"/>
      <w:r>
        <w:tab/>
      </w:r>
    </w:p>
    <w:tbl>
      <w:tblPr>
        <w:tblStyle w:val="af3"/>
        <w:tblW w:w="0" w:type="auto"/>
        <w:tblInd w:w="100" w:type="dxa"/>
        <w:tblLook w:val="04A0" w:firstRow="1" w:lastRow="0" w:firstColumn="1" w:lastColumn="0" w:noHBand="0" w:noVBand="1"/>
      </w:tblPr>
      <w:tblGrid>
        <w:gridCol w:w="1880"/>
        <w:gridCol w:w="6515"/>
      </w:tblGrid>
      <w:tr w:rsidR="00047CA4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047CA4" w:rsidRPr="00606CBC" w:rsidRDefault="00047CA4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/>
              </w:rPr>
              <w:t>PATR[1:0]</w:t>
            </w:r>
          </w:p>
        </w:tc>
        <w:tc>
          <w:tcPr>
            <w:tcW w:w="6515" w:type="dxa"/>
            <w:vAlign w:val="center"/>
          </w:tcPr>
          <w:p w:rsidR="00047CA4" w:rsidRPr="00606CBC" w:rsidRDefault="008D3226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proofErr w:type="spellStart"/>
            <w:r w:rsidRPr="00606CBC">
              <w:rPr>
                <w:rFonts w:asciiTheme="minorEastAsia" w:eastAsiaTheme="minorEastAsia" w:hAnsiTheme="minorEastAsia" w:hint="eastAsia"/>
              </w:rPr>
              <w:t>PPPoE</w:t>
            </w:r>
            <w:proofErr w:type="spellEnd"/>
            <w:r w:rsidRPr="00606CBC">
              <w:rPr>
                <w:rFonts w:asciiTheme="minorEastAsia" w:eastAsiaTheme="minorEastAsia" w:hAnsiTheme="minorEastAsia" w:hint="eastAsia"/>
              </w:rPr>
              <w:t xml:space="preserve">의 </w:t>
            </w:r>
            <w:r w:rsidRPr="00606CBC">
              <w:rPr>
                <w:rFonts w:asciiTheme="minorEastAsia" w:eastAsiaTheme="minorEastAsia" w:hAnsiTheme="minorEastAsia"/>
              </w:rPr>
              <w:t>software</w:t>
            </w:r>
            <w:r w:rsidRPr="00606CBC">
              <w:rPr>
                <w:rFonts w:asciiTheme="minorEastAsia" w:eastAsiaTheme="minorEastAsia" w:hAnsiTheme="minorEastAsia" w:hint="eastAsia"/>
              </w:rPr>
              <w:t>의 구현으로 삭제됨</w:t>
            </w:r>
            <w:r w:rsidR="005153F0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</w:tbl>
    <w:p w:rsidR="00546E2A" w:rsidRDefault="00546E2A" w:rsidP="00C456AB">
      <w:pPr>
        <w:pStyle w:val="11"/>
        <w:ind w:leftChars="0" w:left="0"/>
      </w:pPr>
    </w:p>
    <w:p w:rsidR="00DB70CA" w:rsidRDefault="00DB70CA" w:rsidP="00DB70CA">
      <w:pPr>
        <w:pStyle w:val="21"/>
        <w:ind w:left="397" w:right="300"/>
      </w:pPr>
      <w:r>
        <w:rPr>
          <w:rFonts w:hint="eastAsia"/>
        </w:rPr>
        <w:t>TCP</w:t>
      </w:r>
      <w:bookmarkStart w:id="39" w:name="_GoBack"/>
      <w:bookmarkEnd w:id="39"/>
    </w:p>
    <w:p w:rsidR="00DB70CA" w:rsidRPr="00546E2A" w:rsidRDefault="00DB70CA" w:rsidP="00C456AB">
      <w:pPr>
        <w:pStyle w:val="11"/>
        <w:ind w:leftChars="0" w:left="0"/>
        <w:rPr>
          <w:rFonts w:hint="eastAsia"/>
        </w:rPr>
      </w:pPr>
    </w:p>
    <w:p w:rsidR="005B4CA8" w:rsidRDefault="005B4CA8" w:rsidP="007773F7">
      <w:pPr>
        <w:pStyle w:val="1"/>
      </w:pPr>
      <w:bookmarkStart w:id="40" w:name="_Toc485386739"/>
      <w:r>
        <w:rPr>
          <w:rFonts w:hint="eastAsia"/>
        </w:rPr>
        <w:t>Package</w:t>
      </w:r>
      <w:bookmarkEnd w:id="40"/>
    </w:p>
    <w:tbl>
      <w:tblPr>
        <w:tblStyle w:val="af3"/>
        <w:tblW w:w="0" w:type="auto"/>
        <w:tblInd w:w="100" w:type="dxa"/>
        <w:tblLook w:val="04A0" w:firstRow="1" w:lastRow="0" w:firstColumn="1" w:lastColumn="0" w:noHBand="0" w:noVBand="1"/>
      </w:tblPr>
      <w:tblGrid>
        <w:gridCol w:w="1880"/>
        <w:gridCol w:w="3257"/>
        <w:gridCol w:w="3258"/>
      </w:tblGrid>
      <w:tr w:rsidR="00E6391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3919" w:rsidRPr="00606CBC" w:rsidRDefault="00E6391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257" w:type="dxa"/>
            <w:shd w:val="clear" w:color="auto" w:fill="EAF1DD" w:themeFill="accent3" w:themeFillTint="33"/>
            <w:vAlign w:val="center"/>
          </w:tcPr>
          <w:p w:rsidR="00E63919" w:rsidRPr="00606CBC" w:rsidRDefault="00E6391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W5100S</w:t>
            </w:r>
          </w:p>
        </w:tc>
        <w:tc>
          <w:tcPr>
            <w:tcW w:w="3258" w:type="dxa"/>
            <w:shd w:val="clear" w:color="auto" w:fill="EAF1DD" w:themeFill="accent3" w:themeFillTint="33"/>
            <w:vAlign w:val="center"/>
          </w:tcPr>
          <w:p w:rsidR="00E63919" w:rsidRPr="00606CBC" w:rsidRDefault="00E6391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W5100</w:t>
            </w:r>
          </w:p>
        </w:tc>
      </w:tr>
      <w:tr w:rsidR="00E63919" w:rsidRPr="00606CBC" w:rsidTr="005153F0">
        <w:tc>
          <w:tcPr>
            <w:tcW w:w="1880" w:type="dxa"/>
            <w:shd w:val="clear" w:color="auto" w:fill="EAF1DD" w:themeFill="accent3" w:themeFillTint="33"/>
            <w:vAlign w:val="center"/>
          </w:tcPr>
          <w:p w:rsidR="00E63919" w:rsidRPr="00606CBC" w:rsidRDefault="00E63919" w:rsidP="00606CBC">
            <w:pPr>
              <w:pStyle w:val="11"/>
              <w:ind w:leftChars="0" w:left="0"/>
              <w:jc w:val="center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Package</w:t>
            </w:r>
          </w:p>
        </w:tc>
        <w:tc>
          <w:tcPr>
            <w:tcW w:w="3257" w:type="dxa"/>
            <w:vAlign w:val="center"/>
          </w:tcPr>
          <w:p w:rsidR="00E63919" w:rsidRPr="00606CBC" w:rsidRDefault="00E63919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48 LQFP</w:t>
            </w:r>
          </w:p>
        </w:tc>
        <w:tc>
          <w:tcPr>
            <w:tcW w:w="3258" w:type="dxa"/>
            <w:vAlign w:val="center"/>
          </w:tcPr>
          <w:p w:rsidR="00E63919" w:rsidRPr="00606CBC" w:rsidRDefault="00E63919" w:rsidP="00606CBC">
            <w:pPr>
              <w:pStyle w:val="11"/>
              <w:ind w:leftChars="0" w:left="0"/>
              <w:rPr>
                <w:rFonts w:asciiTheme="minorEastAsia" w:eastAsiaTheme="minorEastAsia" w:hAnsiTheme="minorEastAsia"/>
              </w:rPr>
            </w:pPr>
            <w:r w:rsidRPr="00606CBC">
              <w:rPr>
                <w:rFonts w:asciiTheme="minorEastAsia" w:eastAsiaTheme="minorEastAsia" w:hAnsiTheme="minorEastAsia" w:hint="eastAsia"/>
              </w:rPr>
              <w:t>80 LQFP</w:t>
            </w:r>
          </w:p>
        </w:tc>
      </w:tr>
    </w:tbl>
    <w:p w:rsidR="005B4CA8" w:rsidRDefault="005B4CA8" w:rsidP="005B4CA8"/>
    <w:sectPr w:rsidR="005B4CA8" w:rsidSect="00D02CB6">
      <w:headerReference w:type="default" r:id="rId21"/>
      <w:footerReference w:type="default" r:id="rId22"/>
      <w:footnotePr>
        <w:pos w:val="beneathText"/>
      </w:footnotePr>
      <w:pgSz w:w="11907" w:h="16840" w:code="9"/>
      <w:pgMar w:top="1418" w:right="1701" w:bottom="1134" w:left="1701" w:header="851" w:footer="567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B86" w:rsidRDefault="001A0B86" w:rsidP="00BC4ACC">
      <w:pPr>
        <w:ind w:right="200"/>
      </w:pPr>
      <w:r>
        <w:separator/>
      </w:r>
    </w:p>
  </w:endnote>
  <w:endnote w:type="continuationSeparator" w:id="0">
    <w:p w:rsidR="001A0B86" w:rsidRDefault="001A0B86" w:rsidP="00BC4ACC">
      <w:pPr>
        <w:ind w:right="200"/>
      </w:pPr>
      <w:r>
        <w:continuationSeparator/>
      </w:r>
    </w:p>
  </w:endnote>
  <w:endnote w:type="continuationNotice" w:id="1">
    <w:p w:rsidR="001A0B86" w:rsidRDefault="001A0B86" w:rsidP="00BC4ACC">
      <w:pPr>
        <w:ind w:right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42" w:rsidRPr="00FA78E3" w:rsidRDefault="00CD1342" w:rsidP="00F448E7">
    <w:pPr>
      <w:pStyle w:val="11"/>
      <w:spacing w:before="240"/>
      <w:ind w:left="100"/>
      <w:jc w:val="center"/>
    </w:pPr>
    <w:r w:rsidRPr="00F448E7">
      <w:rPr>
        <w:rFonts w:ascii="바탕" w:hAnsi="Times New Roman"/>
        <w:noProof/>
        <w:sz w:val="18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06ACBD" wp14:editId="261D940C">
              <wp:simplePos x="0" y="0"/>
              <wp:positionH relativeFrom="column">
                <wp:posOffset>-245745</wp:posOffset>
              </wp:positionH>
              <wp:positionV relativeFrom="paragraph">
                <wp:posOffset>59762</wp:posOffset>
              </wp:positionV>
              <wp:extent cx="5875020" cy="0"/>
              <wp:effectExtent l="0" t="0" r="11430" b="19050"/>
              <wp:wrapNone/>
              <wp:docPr id="6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A82DA2A" id="Line 18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35pt,4.7pt" to="443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Qi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" strokeweight="1.5pt"/>
          </w:pict>
        </mc:Fallback>
      </mc:AlternateContent>
    </w:r>
    <w:r w:rsidRPr="00FA78E3">
      <w:rPr>
        <w:rStyle w:val="afc"/>
      </w:rPr>
      <w:fldChar w:fldCharType="begin"/>
    </w:r>
    <w:r w:rsidRPr="00FA78E3">
      <w:rPr>
        <w:rStyle w:val="afc"/>
      </w:rPr>
      <w:instrText xml:space="preserve"> PAGE </w:instrText>
    </w:r>
    <w:r w:rsidRPr="00FA78E3">
      <w:rPr>
        <w:rStyle w:val="afc"/>
      </w:rPr>
      <w:fldChar w:fldCharType="separate"/>
    </w:r>
    <w:r w:rsidR="00CB3A0A">
      <w:rPr>
        <w:rStyle w:val="afc"/>
        <w:noProof/>
      </w:rPr>
      <w:t>4</w:t>
    </w:r>
    <w:r w:rsidRPr="00FA78E3">
      <w:rPr>
        <w:rStyle w:val="afc"/>
      </w:rPr>
      <w:fldChar w:fldCharType="end"/>
    </w:r>
    <w:r>
      <w:rPr>
        <w:rStyle w:val="afc"/>
        <w:rFonts w:hint="eastAsia"/>
      </w:rPr>
      <w:t xml:space="preserve"> / </w:t>
    </w:r>
    <w:r>
      <w:rPr>
        <w:rStyle w:val="afc"/>
      </w:rPr>
      <w:fldChar w:fldCharType="begin"/>
    </w:r>
    <w:r>
      <w:rPr>
        <w:rStyle w:val="afc"/>
      </w:rPr>
      <w:instrText xml:space="preserve"> NUMPAGES   \* MERGEFORMAT </w:instrText>
    </w:r>
    <w:r>
      <w:rPr>
        <w:rStyle w:val="afc"/>
      </w:rPr>
      <w:fldChar w:fldCharType="separate"/>
    </w:r>
    <w:r w:rsidR="00CB3A0A">
      <w:rPr>
        <w:rStyle w:val="afc"/>
        <w:noProof/>
      </w:rPr>
      <w:t>5</w:t>
    </w:r>
    <w:r>
      <w:rPr>
        <w:rStyle w:val="afc"/>
      </w:rPr>
      <w:fldChar w:fldCharType="end"/>
    </w:r>
    <w:r w:rsidRPr="009E5005">
      <w:rPr>
        <w:rStyle w:val="afc"/>
        <w:rFonts w:ascii="Arial" w:hAnsi="Arial"/>
        <w:color w:val="333333"/>
        <w:sz w:val="18"/>
      </w:rPr>
      <w:ptab w:relativeTo="margin" w:alignment="center" w:leader="none"/>
    </w:r>
    <w:r w:rsidRPr="009E5005">
      <w:rPr>
        <w:rStyle w:val="afc"/>
        <w:rFonts w:ascii="Arial" w:hAnsi="Arial"/>
        <w:color w:val="333333"/>
        <w:sz w:val="18"/>
      </w:rPr>
      <w:ptab w:relativeTo="margin" w:alignment="right" w:leader="none"/>
    </w:r>
    <w:r w:rsidR="00B079C7">
      <w:rPr>
        <w:rStyle w:val="afc"/>
        <w:rFonts w:ascii="Arial" w:hAnsi="Arial" w:hint="eastAsia"/>
        <w:color w:val="333333"/>
        <w:sz w:val="18"/>
      </w:rPr>
      <w:t>Comparison Sheet</w:t>
    </w:r>
    <w:r w:rsidR="00B079C7">
      <w:rPr>
        <w:rStyle w:val="afc"/>
        <w:rFonts w:ascii="Arial" w:hAnsi="Arial"/>
        <w:color w:val="333333"/>
        <w:sz w:val="18"/>
      </w:rPr>
      <w:t xml:space="preserve"> </w:t>
    </w:r>
    <w:r w:rsidR="00B079C7">
      <w:rPr>
        <w:rStyle w:val="afc"/>
        <w:rFonts w:ascii="Arial" w:hAnsi="Arial" w:hint="eastAsia"/>
        <w:color w:val="333333"/>
        <w:sz w:val="18"/>
      </w:rPr>
      <w:t>(</w:t>
    </w:r>
    <w:r w:rsidR="00B079C7">
      <w:rPr>
        <w:rStyle w:val="afc"/>
        <w:rFonts w:ascii="Arial" w:hAnsi="Arial"/>
        <w:color w:val="333333"/>
        <w:sz w:val="18"/>
      </w:rPr>
      <w:t>W</w:t>
    </w:r>
    <w:r w:rsidR="00B079C7">
      <w:rPr>
        <w:rStyle w:val="afc"/>
        <w:rFonts w:ascii="Arial" w:hAnsi="Arial" w:hint="eastAsia"/>
        <w:color w:val="333333"/>
        <w:sz w:val="18"/>
      </w:rPr>
      <w:t>5100S and W5100</w:t>
    </w:r>
    <w:r w:rsidR="00B079C7">
      <w:rPr>
        <w:rStyle w:val="afc"/>
        <w:rFonts w:ascii="Arial" w:hAnsi="Arial"/>
        <w:color w:val="333333"/>
        <w:sz w:val="18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42" w:rsidRDefault="00CD1342" w:rsidP="00102F02">
    <w:pPr>
      <w:pStyle w:val="11"/>
      <w:ind w:leftChars="0" w:left="0"/>
      <w:jc w:val="center"/>
      <w:rPr>
        <w:rStyle w:val="afc"/>
        <w:rFonts w:ascii="Arial" w:eastAsia="바탕" w:hAnsi="Arial"/>
        <w:color w:val="333333"/>
        <w:szCs w:val="20"/>
      </w:rPr>
    </w:pPr>
    <w:r>
      <w:rPr>
        <w:rStyle w:val="afc"/>
        <w:rFonts w:ascii="Arial" w:hAnsi="Arial" w:hint="eastAsia"/>
        <w:vanish/>
        <w:color w:val="333333"/>
        <w:szCs w:val="20"/>
      </w:rPr>
      <w:cr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>
      <w:rPr>
        <w:rStyle w:val="afc"/>
        <w:rFonts w:ascii="Arial" w:hAnsi="Arial" w:hint="eastAsia"/>
        <w:vanish/>
        <w:color w:val="333333"/>
        <w:szCs w:val="20"/>
      </w:rPr>
      <w:pgNum/>
    </w:r>
    <w:r w:rsidRPr="007D4BB3">
      <w:rPr>
        <w:rStyle w:val="afc"/>
        <w:rFonts w:ascii="Arial" w:hAnsi="Arial"/>
        <w:color w:val="333333"/>
        <w:szCs w:val="20"/>
      </w:rPr>
      <w:t>© Copyright 20</w:t>
    </w:r>
    <w:r>
      <w:rPr>
        <w:rStyle w:val="afc"/>
        <w:rFonts w:ascii="Arial" w:hAnsi="Arial" w:hint="eastAsia"/>
        <w:color w:val="333333"/>
        <w:szCs w:val="20"/>
      </w:rPr>
      <w:t xml:space="preserve">17 </w:t>
    </w:r>
    <w:proofErr w:type="spellStart"/>
    <w:r w:rsidRPr="007D4BB3">
      <w:rPr>
        <w:rStyle w:val="afc"/>
        <w:rFonts w:ascii="Arial" w:hAnsi="Arial"/>
        <w:color w:val="333333"/>
        <w:szCs w:val="20"/>
      </w:rPr>
      <w:t>WIZnet</w:t>
    </w:r>
    <w:proofErr w:type="spellEnd"/>
    <w:r w:rsidRPr="007D4BB3">
      <w:rPr>
        <w:rStyle w:val="afc"/>
        <w:rFonts w:ascii="Arial" w:hAnsi="Arial"/>
        <w:color w:val="333333"/>
        <w:szCs w:val="20"/>
      </w:rPr>
      <w:t xml:space="preserve"> Co., </w:t>
    </w:r>
    <w:r>
      <w:rPr>
        <w:rStyle w:val="afc"/>
        <w:rFonts w:ascii="Arial" w:hAnsi="Arial" w:hint="eastAsia"/>
        <w:color w:val="333333"/>
        <w:szCs w:val="20"/>
      </w:rPr>
      <w:t>Ltd</w:t>
    </w:r>
    <w:r w:rsidRPr="007D4BB3">
      <w:rPr>
        <w:rStyle w:val="afc"/>
        <w:rFonts w:ascii="Arial" w:hAnsi="Arial"/>
        <w:color w:val="333333"/>
        <w:szCs w:val="20"/>
      </w:rPr>
      <w:t>. All rights reserved.</w:t>
    </w:r>
  </w:p>
  <w:p w:rsidR="00CD1342" w:rsidRPr="000C72B7" w:rsidRDefault="00CD1342" w:rsidP="00E05B70">
    <w:pPr>
      <w:pStyle w:val="af4"/>
      <w:tabs>
        <w:tab w:val="clear" w:pos="8504"/>
        <w:tab w:val="right" w:pos="9000"/>
      </w:tabs>
      <w:ind w:leftChars="242" w:left="484" w:rightChars="-213" w:right="-426"/>
      <w:jc w:val="right"/>
      <w:rPr>
        <w:rFonts w:ascii="Century Gothic" w:hAnsi="Century Gothic" w:cs="Arial"/>
        <w:color w:val="808080"/>
        <w:sz w:val="22"/>
        <w:szCs w:val="22"/>
        <w:u w:val="single"/>
      </w:rPr>
    </w:pPr>
    <w:r>
      <w:rPr>
        <w:rFonts w:ascii="Trebuchet MS" w:hAnsi="Trebuchet MS"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49A8AAA0" wp14:editId="66A6A58C">
              <wp:simplePos x="0" y="0"/>
              <wp:positionH relativeFrom="column">
                <wp:posOffset>-228600</wp:posOffset>
              </wp:positionH>
              <wp:positionV relativeFrom="paragraph">
                <wp:posOffset>-184786</wp:posOffset>
              </wp:positionV>
              <wp:extent cx="5943600" cy="0"/>
              <wp:effectExtent l="0" t="0" r="19050" b="19050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CE52B14" id="Line 19" o:spid="_x0000_s1026" style="position:absolute;left:0;text-align:left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-14.55pt" to="450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c2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42" w:rsidRPr="00FA78E3" w:rsidRDefault="00CD1342" w:rsidP="00EF4B1D">
    <w:pPr>
      <w:ind w:right="200"/>
      <w:jc w:val="right"/>
      <w:rPr>
        <w:rFonts w:ascii="Trebuchet MS" w:hAnsi="Trebuchet MS"/>
      </w:rPr>
    </w:pPr>
    <w:r w:rsidRPr="00F448E7">
      <w:rPr>
        <w:noProof/>
        <w:sz w:val="18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1ED76A48" wp14:editId="49151775">
              <wp:simplePos x="0" y="0"/>
              <wp:positionH relativeFrom="column">
                <wp:posOffset>-227402</wp:posOffset>
              </wp:positionH>
              <wp:positionV relativeFrom="paragraph">
                <wp:posOffset>-84455</wp:posOffset>
              </wp:positionV>
              <wp:extent cx="5875020" cy="0"/>
              <wp:effectExtent l="0" t="0" r="11430" b="1905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36E7210" id="Line 18" o:spid="_x0000_s1026" style="position:absolute;left:0;text-align:left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9pt,-6.65pt" to="444.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j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" strokeweight="1.5pt"/>
          </w:pict>
        </mc:Fallback>
      </mc:AlternateContent>
    </w:r>
    <w:r w:rsidR="00B079C7">
      <w:rPr>
        <w:rStyle w:val="afc"/>
        <w:rFonts w:ascii="Arial" w:hAnsi="Arial" w:hint="eastAsia"/>
        <w:color w:val="333333"/>
        <w:sz w:val="18"/>
      </w:rPr>
      <w:t>Comparison Sheet</w:t>
    </w:r>
    <w:r w:rsidR="00B079C7">
      <w:rPr>
        <w:rStyle w:val="afc"/>
        <w:rFonts w:ascii="Arial" w:hAnsi="Arial"/>
        <w:color w:val="333333"/>
        <w:sz w:val="18"/>
      </w:rPr>
      <w:t xml:space="preserve"> </w:t>
    </w:r>
    <w:r w:rsidR="00B079C7">
      <w:rPr>
        <w:rStyle w:val="afc"/>
        <w:rFonts w:ascii="Arial" w:hAnsi="Arial" w:hint="eastAsia"/>
        <w:color w:val="333333"/>
        <w:sz w:val="18"/>
      </w:rPr>
      <w:t>(</w:t>
    </w:r>
    <w:r w:rsidR="00B079C7">
      <w:rPr>
        <w:rStyle w:val="afc"/>
        <w:rFonts w:ascii="Arial" w:hAnsi="Arial"/>
        <w:color w:val="333333"/>
        <w:sz w:val="18"/>
      </w:rPr>
      <w:t>W</w:t>
    </w:r>
    <w:r w:rsidR="00B079C7">
      <w:rPr>
        <w:rStyle w:val="afc"/>
        <w:rFonts w:ascii="Arial" w:hAnsi="Arial" w:hint="eastAsia"/>
        <w:color w:val="333333"/>
        <w:sz w:val="18"/>
      </w:rPr>
      <w:t>5100S and W5100</w:t>
    </w:r>
    <w:r w:rsidR="00B079C7">
      <w:rPr>
        <w:rStyle w:val="afc"/>
        <w:rFonts w:ascii="Arial" w:hAnsi="Arial"/>
        <w:color w:val="333333"/>
        <w:sz w:val="18"/>
      </w:rPr>
      <w:t>)</w:t>
    </w:r>
    <w:r w:rsidRPr="00102C83">
      <w:rPr>
        <w:rStyle w:val="afc"/>
        <w:rFonts w:ascii="Arial" w:eastAsia="맑은 고딕" w:hAnsi="Arial" w:cs="굴림"/>
        <w:color w:val="333333"/>
        <w:sz w:val="18"/>
      </w:rPr>
      <w:ptab w:relativeTo="margin" w:alignment="center" w:leader="none"/>
    </w:r>
    <w:r w:rsidRPr="00102C83">
      <w:rPr>
        <w:rStyle w:val="afc"/>
        <w:rFonts w:ascii="Arial" w:eastAsia="맑은 고딕" w:hAnsi="Arial" w:cs="굴림"/>
        <w:color w:val="333333"/>
        <w:sz w:val="18"/>
      </w:rPr>
      <w:ptab w:relativeTo="margin" w:alignment="right" w:leader="none"/>
    </w:r>
    <w:r w:rsidRPr="00FA78E3">
      <w:rPr>
        <w:rStyle w:val="afc"/>
        <w:rFonts w:ascii="Trebuchet MS" w:hAnsi="Trebuchet MS"/>
      </w:rPr>
      <w:fldChar w:fldCharType="begin"/>
    </w:r>
    <w:r w:rsidRPr="00FA78E3">
      <w:rPr>
        <w:rStyle w:val="afc"/>
        <w:rFonts w:ascii="Trebuchet MS" w:hAnsi="Trebuchet MS"/>
      </w:rPr>
      <w:instrText xml:space="preserve"> PAGE </w:instrText>
    </w:r>
    <w:r w:rsidRPr="00FA78E3">
      <w:rPr>
        <w:rStyle w:val="afc"/>
        <w:rFonts w:ascii="Trebuchet MS" w:hAnsi="Trebuchet MS"/>
      </w:rPr>
      <w:fldChar w:fldCharType="separate"/>
    </w:r>
    <w:r w:rsidR="00CB3A0A">
      <w:rPr>
        <w:rStyle w:val="afc"/>
        <w:rFonts w:ascii="Trebuchet MS" w:hAnsi="Trebuchet MS"/>
        <w:noProof/>
      </w:rPr>
      <w:t>3</w:t>
    </w:r>
    <w:r w:rsidRPr="00FA78E3">
      <w:rPr>
        <w:rStyle w:val="afc"/>
        <w:rFonts w:ascii="Trebuchet MS" w:hAnsi="Trebuchet MS"/>
      </w:rPr>
      <w:fldChar w:fldCharType="end"/>
    </w:r>
    <w:r>
      <w:rPr>
        <w:rStyle w:val="afc"/>
        <w:rFonts w:ascii="Trebuchet MS" w:hAnsi="Trebuchet MS" w:hint="eastAsia"/>
      </w:rPr>
      <w:t xml:space="preserve"> / </w:t>
    </w:r>
    <w:r>
      <w:rPr>
        <w:rStyle w:val="afc"/>
        <w:rFonts w:ascii="Trebuchet MS" w:hAnsi="Trebuchet MS"/>
      </w:rPr>
      <w:fldChar w:fldCharType="begin"/>
    </w:r>
    <w:r>
      <w:rPr>
        <w:rStyle w:val="afc"/>
        <w:rFonts w:ascii="Trebuchet MS" w:hAnsi="Trebuchet MS"/>
      </w:rPr>
      <w:instrText xml:space="preserve"> NUMPAGES   \* MERGEFORMAT </w:instrText>
    </w:r>
    <w:r>
      <w:rPr>
        <w:rStyle w:val="afc"/>
        <w:rFonts w:ascii="Trebuchet MS" w:hAnsi="Trebuchet MS"/>
      </w:rPr>
      <w:fldChar w:fldCharType="separate"/>
    </w:r>
    <w:r w:rsidR="00CB3A0A">
      <w:rPr>
        <w:rStyle w:val="afc"/>
        <w:rFonts w:ascii="Trebuchet MS" w:hAnsi="Trebuchet MS"/>
        <w:noProof/>
      </w:rPr>
      <w:t>5</w:t>
    </w:r>
    <w:r>
      <w:rPr>
        <w:rStyle w:val="afc"/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B86" w:rsidRDefault="001A0B86" w:rsidP="00BC4ACC">
      <w:pPr>
        <w:ind w:right="200"/>
      </w:pPr>
      <w:r>
        <w:separator/>
      </w:r>
    </w:p>
  </w:footnote>
  <w:footnote w:type="continuationSeparator" w:id="0">
    <w:p w:rsidR="001A0B86" w:rsidRDefault="001A0B86" w:rsidP="00BC4ACC">
      <w:pPr>
        <w:ind w:right="200"/>
      </w:pPr>
      <w:r>
        <w:continuationSeparator/>
      </w:r>
    </w:p>
  </w:footnote>
  <w:footnote w:type="continuationNotice" w:id="1">
    <w:p w:rsidR="001A0B86" w:rsidRDefault="001A0B86" w:rsidP="00BC4ACC">
      <w:pPr>
        <w:ind w:right="20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42" w:rsidRPr="00D03756" w:rsidRDefault="00CD1342" w:rsidP="00B3409F">
    <w:pPr>
      <w:ind w:right="200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92032" behindDoc="0" locked="0" layoutInCell="1" allowOverlap="1" wp14:anchorId="317A869E" wp14:editId="448B26A0">
          <wp:simplePos x="0" y="0"/>
          <wp:positionH relativeFrom="column">
            <wp:posOffset>4575175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70EEF">
      <w:rPr>
        <w:noProof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2955B00D" wp14:editId="574FBA17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2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33CBCE9" id="Line 18" o:spid="_x0000_s1026" style="position:absolute;left:0;text-align:left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+v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" strokeweight="1.5pt"/>
          </w:pict>
        </mc:Fallback>
      </mc:AlternateContent>
    </w:r>
  </w:p>
  <w:p w:rsidR="00CD1342" w:rsidRDefault="00CD1342" w:rsidP="00B3409F">
    <w:pPr>
      <w:pStyle w:val="afd"/>
      <w:ind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42" w:rsidRPr="00D03756" w:rsidRDefault="00CD1342" w:rsidP="00B3409F">
    <w:pPr>
      <w:pStyle w:val="11"/>
      <w:ind w:left="100"/>
      <w:rPr>
        <w:rFonts w:ascii="Arial Unicode MS" w:hAnsi="Arial Unicode MS" w:cs="Arial Unicode MS"/>
        <w:b/>
        <w:color w:val="808080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28A2D641" wp14:editId="0A02438C">
          <wp:simplePos x="0" y="0"/>
          <wp:positionH relativeFrom="column">
            <wp:posOffset>-271145</wp:posOffset>
          </wp:positionH>
          <wp:positionV relativeFrom="paragraph">
            <wp:posOffset>-150685</wp:posOffset>
          </wp:positionV>
          <wp:extent cx="918684" cy="352800"/>
          <wp:effectExtent l="0" t="0" r="0" b="9525"/>
          <wp:wrapNone/>
          <wp:docPr id="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바탕" w:hAnsi="Times New Roman"/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3E613B9" wp14:editId="7C8F6D15">
              <wp:simplePos x="0" y="0"/>
              <wp:positionH relativeFrom="column">
                <wp:posOffset>-228600</wp:posOffset>
              </wp:positionH>
              <wp:positionV relativeFrom="paragraph">
                <wp:posOffset>354964</wp:posOffset>
              </wp:positionV>
              <wp:extent cx="5943600" cy="0"/>
              <wp:effectExtent l="0" t="0" r="19050" b="19050"/>
              <wp:wrapNone/>
              <wp:docPr id="1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96E7C68" id="Line 18" o:spid="_x0000_s1026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7.95pt" to="450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md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42" w:rsidRPr="00D03756" w:rsidRDefault="00CD1342" w:rsidP="00EF4B1D">
    <w:pPr>
      <w:ind w:right="200"/>
      <w:jc w:val="right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89984" behindDoc="0" locked="0" layoutInCell="1" allowOverlap="1" wp14:anchorId="55B7CE41" wp14:editId="07707267">
          <wp:simplePos x="0" y="0"/>
          <wp:positionH relativeFrom="column">
            <wp:posOffset>-235585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4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7FE18446" wp14:editId="099C6DBD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6639421" id="Line 18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0jV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BC1AC6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AC0911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6F2C63AA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2CE25B5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EF8B40C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A96386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E07F7A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E68BC0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122AD7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B20E4CF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5303F6F"/>
    <w:multiLevelType w:val="hybridMultilevel"/>
    <w:tmpl w:val="7532932C"/>
    <w:lvl w:ilvl="0" w:tplc="3DDA371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F698CE44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0F898B4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68C9B5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50E620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79CD3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458AC5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332C6E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A8C6BA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0A0063B8"/>
    <w:multiLevelType w:val="hybridMultilevel"/>
    <w:tmpl w:val="91BC5E92"/>
    <w:lvl w:ilvl="0" w:tplc="72A81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38D4EDC"/>
    <w:multiLevelType w:val="multilevel"/>
    <w:tmpl w:val="4090418C"/>
    <w:lvl w:ilvl="0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eastAsia"/>
      </w:rPr>
    </w:lvl>
  </w:abstractNum>
  <w:abstractNum w:abstractNumId="13">
    <w:nsid w:val="16EA3BB2"/>
    <w:multiLevelType w:val="hybridMultilevel"/>
    <w:tmpl w:val="77FC76CC"/>
    <w:lvl w:ilvl="0" w:tplc="D40C8FC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184B257E"/>
    <w:multiLevelType w:val="hybridMultilevel"/>
    <w:tmpl w:val="DB6698BA"/>
    <w:lvl w:ilvl="0" w:tplc="BF6036E2">
      <w:start w:val="7"/>
      <w:numFmt w:val="bullet"/>
      <w:lvlText w:val="-"/>
      <w:lvlJc w:val="left"/>
      <w:pPr>
        <w:ind w:left="655" w:hanging="360"/>
      </w:pPr>
      <w:rPr>
        <w:rFonts w:ascii="Trebuchet MS" w:eastAsiaTheme="minorHAnsi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00"/>
      </w:pPr>
      <w:rPr>
        <w:rFonts w:ascii="Wingdings" w:hAnsi="Wingdings" w:hint="default"/>
      </w:rPr>
    </w:lvl>
  </w:abstractNum>
  <w:abstractNum w:abstractNumId="15">
    <w:nsid w:val="1B2919A4"/>
    <w:multiLevelType w:val="multilevel"/>
    <w:tmpl w:val="AE58F8C4"/>
    <w:lvl w:ilvl="0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eastAsia"/>
      </w:rPr>
    </w:lvl>
  </w:abstractNum>
  <w:abstractNum w:abstractNumId="16">
    <w:nsid w:val="1BAD7B7D"/>
    <w:multiLevelType w:val="hybridMultilevel"/>
    <w:tmpl w:val="CF2EAF32"/>
    <w:lvl w:ilvl="0" w:tplc="BD3EAB58">
      <w:start w:val="15"/>
      <w:numFmt w:val="bullet"/>
      <w:lvlText w:val=""/>
      <w:lvlJc w:val="left"/>
      <w:pPr>
        <w:ind w:left="4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7">
    <w:nsid w:val="1F5B11C1"/>
    <w:multiLevelType w:val="hybridMultilevel"/>
    <w:tmpl w:val="AEFA40EC"/>
    <w:lvl w:ilvl="0" w:tplc="9E1AEB34">
      <w:start w:val="22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33D1466"/>
    <w:multiLevelType w:val="hybridMultilevel"/>
    <w:tmpl w:val="75605632"/>
    <w:lvl w:ilvl="0" w:tplc="04090011">
      <w:start w:val="1"/>
      <w:numFmt w:val="decimalEnclosedCircle"/>
      <w:pStyle w:val="a1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25E61061"/>
    <w:multiLevelType w:val="hybridMultilevel"/>
    <w:tmpl w:val="FCE0AF1E"/>
    <w:lvl w:ilvl="0" w:tplc="B0623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C655B75"/>
    <w:multiLevelType w:val="hybridMultilevel"/>
    <w:tmpl w:val="2C9A80FA"/>
    <w:lvl w:ilvl="0" w:tplc="01DA4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2CA73B5E"/>
    <w:multiLevelType w:val="hybridMultilevel"/>
    <w:tmpl w:val="A9F233E6"/>
    <w:lvl w:ilvl="0" w:tplc="032E45B6">
      <w:start w:val="2"/>
      <w:numFmt w:val="decimal"/>
      <w:lvlText w:val="%1.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22">
    <w:nsid w:val="3066674A"/>
    <w:multiLevelType w:val="hybridMultilevel"/>
    <w:tmpl w:val="FE661852"/>
    <w:lvl w:ilvl="0" w:tplc="3DDA3718">
      <w:numFmt w:val="bullet"/>
      <w:lvlText w:val="-"/>
      <w:lvlJc w:val="left"/>
      <w:pPr>
        <w:ind w:left="8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1F12B9E"/>
    <w:multiLevelType w:val="hybridMultilevel"/>
    <w:tmpl w:val="FCE0AF1E"/>
    <w:lvl w:ilvl="0" w:tplc="B0623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AAC12AF"/>
    <w:multiLevelType w:val="hybridMultilevel"/>
    <w:tmpl w:val="8EBEAB04"/>
    <w:lvl w:ilvl="0" w:tplc="E7FC593A">
      <w:start w:val="6"/>
      <w:numFmt w:val="bullet"/>
      <w:lvlText w:val="-"/>
      <w:lvlJc w:val="left"/>
      <w:pPr>
        <w:ind w:left="460" w:hanging="36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>
    <w:nsid w:val="3FDF1BE2"/>
    <w:multiLevelType w:val="hybridMultilevel"/>
    <w:tmpl w:val="C3D8D7E2"/>
    <w:lvl w:ilvl="0" w:tplc="00864EA0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2050CAA"/>
    <w:multiLevelType w:val="multilevel"/>
    <w:tmpl w:val="6F3A690C"/>
    <w:styleLink w:val="a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바탕" w:hint="eastAsia"/>
        <w:sz w:val="20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7">
    <w:nsid w:val="43DA3B28"/>
    <w:multiLevelType w:val="hybridMultilevel"/>
    <w:tmpl w:val="D5EC423C"/>
    <w:lvl w:ilvl="0" w:tplc="0A4C4CEE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9B27144"/>
    <w:multiLevelType w:val="multilevel"/>
    <w:tmpl w:val="D200FAA8"/>
    <w:styleLink w:val="a3"/>
    <w:lvl w:ilvl="0">
      <w:start w:val="1"/>
      <w:numFmt w:val="decimal"/>
      <w:pStyle w:val="1"/>
      <w:lvlText w:val="%1"/>
      <w:lvlJc w:val="left"/>
      <w:pPr>
        <w:ind w:left="0" w:hanging="57"/>
      </w:pPr>
      <w:rPr>
        <w:rFonts w:eastAsia="바탕" w:hint="eastAsia"/>
      </w:rPr>
    </w:lvl>
    <w:lvl w:ilvl="1">
      <w:start w:val="1"/>
      <w:numFmt w:val="decimal"/>
      <w:pStyle w:val="21"/>
      <w:lvlText w:val="%1.%2"/>
      <w:lvlJc w:val="left"/>
      <w:pPr>
        <w:ind w:left="397" w:hanging="284"/>
      </w:pPr>
      <w:rPr>
        <w:rFonts w:eastAsia="Trebuchet MS" w:hint="eastAsia"/>
      </w:rPr>
    </w:lvl>
    <w:lvl w:ilvl="2">
      <w:start w:val="1"/>
      <w:numFmt w:val="decimal"/>
      <w:pStyle w:val="31"/>
      <w:lvlText w:val="%1.%2.%3"/>
      <w:lvlJc w:val="left"/>
      <w:pPr>
        <w:ind w:left="1077" w:hanging="510"/>
      </w:pPr>
      <w:rPr>
        <w:rFonts w:eastAsia="Trebuchet MS" w:hint="eastAsia"/>
      </w:rPr>
    </w:lvl>
    <w:lvl w:ilvl="3">
      <w:start w:val="1"/>
      <w:numFmt w:val="decimal"/>
      <w:pStyle w:val="41"/>
      <w:lvlText w:val="%1.%2.%3.%4"/>
      <w:lvlJc w:val="left"/>
      <w:pPr>
        <w:ind w:left="2155" w:hanging="908"/>
      </w:pPr>
      <w:rPr>
        <w:rFonts w:eastAsia="Trebuchet MS"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29">
    <w:nsid w:val="591959F6"/>
    <w:multiLevelType w:val="hybridMultilevel"/>
    <w:tmpl w:val="1DBC3F5E"/>
    <w:lvl w:ilvl="0" w:tplc="2238073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C377723"/>
    <w:multiLevelType w:val="multilevel"/>
    <w:tmpl w:val="0409001D"/>
    <w:styleLink w:val="TrebuchetMS18pt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1">
    <w:nsid w:val="658D0D91"/>
    <w:multiLevelType w:val="hybridMultilevel"/>
    <w:tmpl w:val="687243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59B359A"/>
    <w:multiLevelType w:val="hybridMultilevel"/>
    <w:tmpl w:val="ABEE7AEE"/>
    <w:lvl w:ilvl="0" w:tplc="E4123E40">
      <w:start w:val="7"/>
      <w:numFmt w:val="bullet"/>
      <w:lvlText w:val=""/>
      <w:lvlJc w:val="left"/>
      <w:pPr>
        <w:ind w:left="11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3CB0D2C"/>
    <w:multiLevelType w:val="hybridMultilevel"/>
    <w:tmpl w:val="0CA69632"/>
    <w:lvl w:ilvl="0" w:tplc="0B86929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5185B6A"/>
    <w:multiLevelType w:val="hybridMultilevel"/>
    <w:tmpl w:val="FCE0AF1E"/>
    <w:lvl w:ilvl="0" w:tplc="B0623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89B24C1"/>
    <w:multiLevelType w:val="hybridMultilevel"/>
    <w:tmpl w:val="35A69C3E"/>
    <w:lvl w:ilvl="0" w:tplc="D048FD3A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7A427632"/>
    <w:multiLevelType w:val="hybridMultilevel"/>
    <w:tmpl w:val="C54CAC5A"/>
    <w:lvl w:ilvl="0" w:tplc="AF6C5DC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AA73AEA"/>
    <w:multiLevelType w:val="hybridMultilevel"/>
    <w:tmpl w:val="26840196"/>
    <w:lvl w:ilvl="0" w:tplc="17A0B5F6">
      <w:start w:val="22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B594DB7"/>
    <w:multiLevelType w:val="hybridMultilevel"/>
    <w:tmpl w:val="C6B475F4"/>
    <w:lvl w:ilvl="0" w:tplc="AAEC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7DC24E09"/>
    <w:multiLevelType w:val="hybridMultilevel"/>
    <w:tmpl w:val="030E6EAA"/>
    <w:lvl w:ilvl="0" w:tplc="3DDA3718">
      <w:numFmt w:val="bullet"/>
      <w:lvlText w:val="-"/>
      <w:lvlJc w:val="left"/>
      <w:pPr>
        <w:ind w:left="8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7"/>
  </w:num>
  <w:num w:numId="5">
    <w:abstractNumId w:val="26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28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17">
    <w:abstractNumId w:val="33"/>
  </w:num>
  <w:num w:numId="18">
    <w:abstractNumId w:val="19"/>
  </w:num>
  <w:num w:numId="19">
    <w:abstractNumId w:val="12"/>
  </w:num>
  <w:num w:numId="20">
    <w:abstractNumId w:val="15"/>
  </w:num>
  <w:num w:numId="21">
    <w:abstractNumId w:val="34"/>
  </w:num>
  <w:num w:numId="22">
    <w:abstractNumId w:val="23"/>
  </w:num>
  <w:num w:numId="23">
    <w:abstractNumId w:val="28"/>
    <w:lvlOverride w:ilvl="0">
      <w:lvl w:ilvl="0">
        <w:start w:val="1"/>
        <w:numFmt w:val="decimal"/>
        <w:pStyle w:val="1"/>
        <w:lvlText w:val="%1"/>
        <w:lvlJc w:val="left"/>
        <w:pPr>
          <w:snapToGrid w:val="0"/>
          <w:ind w:left="57" w:hanging="57"/>
        </w:pPr>
        <w:rPr>
          <w:rFonts w:ascii="Trebuchet MS" w:eastAsia="Trebuchet MS" w:hAnsi="Trebuchet MS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Cs w:val="2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ascii="Times New Roman" w:eastAsia="Trebuchet MS" w:hAnsi="Times New Roman" w:hint="default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510" w:hanging="510"/>
        </w:pPr>
        <w:rPr>
          <w:rFonts w:ascii="Times New Roman" w:eastAsia="Trebuchet MS" w:hAnsi="Times New Roman" w:hint="default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192" w:hanging="908"/>
        </w:pPr>
        <w:rPr>
          <w:rFonts w:ascii="Times New Roman" w:eastAsia="Trebuchet MS" w:hAnsi="Times New Roman"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</w:lvl>
    </w:lvlOverride>
  </w:num>
  <w:num w:numId="24">
    <w:abstractNumId w:val="28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ascii="Times New Roman" w:eastAsia="Trebuchet MS" w:hAnsi="Times New Roman" w:hint="default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ascii="Times New Roman" w:eastAsia="Trebuchet MS" w:hAnsi="Times New Roman" w:hint="default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ascii="Times New Roman" w:eastAsia="Trebuchet MS" w:hAnsi="Times New Roman" w:hint="default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ascii="Times New Roman" w:eastAsia="Trebuchet MS" w:hAnsi="Times New Roman"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</w:lvl>
    </w:lvlOverride>
  </w:num>
  <w:num w:numId="25">
    <w:abstractNumId w:val="28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ascii="Trebuchet MS" w:hAnsi="Trebuchet MS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510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192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6">
    <w:abstractNumId w:val="28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Trebuchet MS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7">
    <w:abstractNumId w:val="31"/>
  </w:num>
  <w:num w:numId="28">
    <w:abstractNumId w:val="22"/>
  </w:num>
  <w:num w:numId="29">
    <w:abstractNumId w:val="39"/>
  </w:num>
  <w:num w:numId="30">
    <w:abstractNumId w:val="32"/>
  </w:num>
  <w:num w:numId="31">
    <w:abstractNumId w:val="16"/>
  </w:num>
  <w:num w:numId="32">
    <w:abstractNumId w:val="14"/>
  </w:num>
  <w:num w:numId="33">
    <w:abstractNumId w:val="28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4">
    <w:abstractNumId w:val="21"/>
  </w:num>
  <w:num w:numId="35">
    <w:abstractNumId w:val="10"/>
  </w:num>
  <w:num w:numId="36">
    <w:abstractNumId w:val="17"/>
  </w:num>
  <w:num w:numId="37">
    <w:abstractNumId w:val="37"/>
  </w:num>
  <w:num w:numId="38">
    <w:abstractNumId w:val="38"/>
  </w:num>
  <w:num w:numId="39">
    <w:abstractNumId w:val="20"/>
  </w:num>
  <w:num w:numId="40">
    <w:abstractNumId w:val="13"/>
  </w:num>
  <w:num w:numId="41">
    <w:abstractNumId w:val="36"/>
  </w:num>
  <w:num w:numId="42">
    <w:abstractNumId w:val="25"/>
  </w:num>
  <w:num w:numId="43">
    <w:abstractNumId w:val="29"/>
  </w:num>
  <w:num w:numId="44">
    <w:abstractNumId w:val="27"/>
  </w:num>
  <w:num w:numId="45">
    <w:abstractNumId w:val="11"/>
  </w:num>
  <w:num w:numId="46">
    <w:abstractNumId w:val="24"/>
  </w:num>
  <w:num w:numId="47">
    <w:abstractNumId w:val="35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Znet_Academy">
    <w15:presenceInfo w15:providerId="None" w15:userId="WIZnet_Academy"/>
  </w15:person>
  <w15:person w15:author="Justin Kim">
    <w15:presenceInfo w15:providerId="Windows Live" w15:userId="f704f4a4c6d14f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D3"/>
    <w:rsid w:val="000001F3"/>
    <w:rsid w:val="00002745"/>
    <w:rsid w:val="00003A91"/>
    <w:rsid w:val="00003E1F"/>
    <w:rsid w:val="00004FC4"/>
    <w:rsid w:val="000053F9"/>
    <w:rsid w:val="00005871"/>
    <w:rsid w:val="00006E1D"/>
    <w:rsid w:val="00012567"/>
    <w:rsid w:val="0001294D"/>
    <w:rsid w:val="0001337A"/>
    <w:rsid w:val="00015BFB"/>
    <w:rsid w:val="00017159"/>
    <w:rsid w:val="0001767F"/>
    <w:rsid w:val="00017A96"/>
    <w:rsid w:val="00022105"/>
    <w:rsid w:val="00023B0C"/>
    <w:rsid w:val="000249B4"/>
    <w:rsid w:val="00025CD3"/>
    <w:rsid w:val="00026A5C"/>
    <w:rsid w:val="000275CC"/>
    <w:rsid w:val="00030180"/>
    <w:rsid w:val="000319FC"/>
    <w:rsid w:val="00031AA0"/>
    <w:rsid w:val="00031FF3"/>
    <w:rsid w:val="00033616"/>
    <w:rsid w:val="000356CC"/>
    <w:rsid w:val="000376B8"/>
    <w:rsid w:val="00037DDB"/>
    <w:rsid w:val="000400B5"/>
    <w:rsid w:val="00042F1C"/>
    <w:rsid w:val="00044C4C"/>
    <w:rsid w:val="00044F2A"/>
    <w:rsid w:val="00046327"/>
    <w:rsid w:val="00046CBB"/>
    <w:rsid w:val="00046CCA"/>
    <w:rsid w:val="00046E30"/>
    <w:rsid w:val="00047C60"/>
    <w:rsid w:val="00047CA4"/>
    <w:rsid w:val="0005039E"/>
    <w:rsid w:val="00050F98"/>
    <w:rsid w:val="00052B20"/>
    <w:rsid w:val="00052E96"/>
    <w:rsid w:val="00052EC3"/>
    <w:rsid w:val="00053C74"/>
    <w:rsid w:val="000568DA"/>
    <w:rsid w:val="0005764A"/>
    <w:rsid w:val="00062537"/>
    <w:rsid w:val="000649FE"/>
    <w:rsid w:val="0006632A"/>
    <w:rsid w:val="00066D35"/>
    <w:rsid w:val="00066EBD"/>
    <w:rsid w:val="000714BE"/>
    <w:rsid w:val="00071841"/>
    <w:rsid w:val="000736F6"/>
    <w:rsid w:val="000746C6"/>
    <w:rsid w:val="00074BC4"/>
    <w:rsid w:val="00075CB8"/>
    <w:rsid w:val="00077914"/>
    <w:rsid w:val="00077D46"/>
    <w:rsid w:val="00081437"/>
    <w:rsid w:val="0008143A"/>
    <w:rsid w:val="0008257D"/>
    <w:rsid w:val="00083355"/>
    <w:rsid w:val="00083980"/>
    <w:rsid w:val="00083B21"/>
    <w:rsid w:val="00083BEC"/>
    <w:rsid w:val="00085E9A"/>
    <w:rsid w:val="0008762C"/>
    <w:rsid w:val="000906EB"/>
    <w:rsid w:val="00090A59"/>
    <w:rsid w:val="00090E1E"/>
    <w:rsid w:val="0009443F"/>
    <w:rsid w:val="00095047"/>
    <w:rsid w:val="0009516D"/>
    <w:rsid w:val="00095F9B"/>
    <w:rsid w:val="000A0521"/>
    <w:rsid w:val="000A14E0"/>
    <w:rsid w:val="000A1674"/>
    <w:rsid w:val="000A1A8E"/>
    <w:rsid w:val="000A21AB"/>
    <w:rsid w:val="000A2205"/>
    <w:rsid w:val="000A2238"/>
    <w:rsid w:val="000A2650"/>
    <w:rsid w:val="000A27EA"/>
    <w:rsid w:val="000A323C"/>
    <w:rsid w:val="000A3B7D"/>
    <w:rsid w:val="000A6FE8"/>
    <w:rsid w:val="000B0F0F"/>
    <w:rsid w:val="000B13FE"/>
    <w:rsid w:val="000B4680"/>
    <w:rsid w:val="000B63F3"/>
    <w:rsid w:val="000B77C6"/>
    <w:rsid w:val="000C0610"/>
    <w:rsid w:val="000C0892"/>
    <w:rsid w:val="000C6FDF"/>
    <w:rsid w:val="000C77F4"/>
    <w:rsid w:val="000D115A"/>
    <w:rsid w:val="000D2999"/>
    <w:rsid w:val="000D3566"/>
    <w:rsid w:val="000D5F24"/>
    <w:rsid w:val="000D6B33"/>
    <w:rsid w:val="000D6D07"/>
    <w:rsid w:val="000D7765"/>
    <w:rsid w:val="000E0933"/>
    <w:rsid w:val="000E0B6D"/>
    <w:rsid w:val="000E0DD5"/>
    <w:rsid w:val="000E2662"/>
    <w:rsid w:val="000E2DA2"/>
    <w:rsid w:val="000E309F"/>
    <w:rsid w:val="000E5BFA"/>
    <w:rsid w:val="000E791C"/>
    <w:rsid w:val="000F12E7"/>
    <w:rsid w:val="000F213E"/>
    <w:rsid w:val="000F23B0"/>
    <w:rsid w:val="000F609E"/>
    <w:rsid w:val="000F631E"/>
    <w:rsid w:val="000F67C9"/>
    <w:rsid w:val="000F7017"/>
    <w:rsid w:val="000F7115"/>
    <w:rsid w:val="000F78E1"/>
    <w:rsid w:val="000F797F"/>
    <w:rsid w:val="00101800"/>
    <w:rsid w:val="001029B5"/>
    <w:rsid w:val="00102C83"/>
    <w:rsid w:val="00102F02"/>
    <w:rsid w:val="0010407A"/>
    <w:rsid w:val="00104BF2"/>
    <w:rsid w:val="00104CEB"/>
    <w:rsid w:val="0010671D"/>
    <w:rsid w:val="00107C17"/>
    <w:rsid w:val="00107E97"/>
    <w:rsid w:val="001104F1"/>
    <w:rsid w:val="0011163A"/>
    <w:rsid w:val="00111879"/>
    <w:rsid w:val="00111CF6"/>
    <w:rsid w:val="00114CA8"/>
    <w:rsid w:val="00114FD3"/>
    <w:rsid w:val="0011722F"/>
    <w:rsid w:val="00120778"/>
    <w:rsid w:val="0012097D"/>
    <w:rsid w:val="00121618"/>
    <w:rsid w:val="00121D07"/>
    <w:rsid w:val="00126304"/>
    <w:rsid w:val="0012642C"/>
    <w:rsid w:val="001301E6"/>
    <w:rsid w:val="00130861"/>
    <w:rsid w:val="00133091"/>
    <w:rsid w:val="0013497B"/>
    <w:rsid w:val="001375BB"/>
    <w:rsid w:val="00137EFD"/>
    <w:rsid w:val="001405AB"/>
    <w:rsid w:val="001414EF"/>
    <w:rsid w:val="00145EAC"/>
    <w:rsid w:val="00146321"/>
    <w:rsid w:val="00146529"/>
    <w:rsid w:val="00151C5E"/>
    <w:rsid w:val="001538AD"/>
    <w:rsid w:val="00153CCB"/>
    <w:rsid w:val="001553C6"/>
    <w:rsid w:val="00156887"/>
    <w:rsid w:val="00157E25"/>
    <w:rsid w:val="00164511"/>
    <w:rsid w:val="00165012"/>
    <w:rsid w:val="001650EE"/>
    <w:rsid w:val="001664F3"/>
    <w:rsid w:val="00171585"/>
    <w:rsid w:val="0017176E"/>
    <w:rsid w:val="0017205E"/>
    <w:rsid w:val="001720CA"/>
    <w:rsid w:val="00172E6A"/>
    <w:rsid w:val="00173E64"/>
    <w:rsid w:val="00175D55"/>
    <w:rsid w:val="00175E98"/>
    <w:rsid w:val="001761C6"/>
    <w:rsid w:val="00176E73"/>
    <w:rsid w:val="00177122"/>
    <w:rsid w:val="00180F20"/>
    <w:rsid w:val="001815D7"/>
    <w:rsid w:val="0018329E"/>
    <w:rsid w:val="00183F88"/>
    <w:rsid w:val="001856C9"/>
    <w:rsid w:val="00186EAF"/>
    <w:rsid w:val="00187D41"/>
    <w:rsid w:val="00192525"/>
    <w:rsid w:val="0019268E"/>
    <w:rsid w:val="0019296F"/>
    <w:rsid w:val="0019456C"/>
    <w:rsid w:val="00195EAB"/>
    <w:rsid w:val="00197DE0"/>
    <w:rsid w:val="001A06AA"/>
    <w:rsid w:val="001A0719"/>
    <w:rsid w:val="001A0B71"/>
    <w:rsid w:val="001A0B86"/>
    <w:rsid w:val="001A0D70"/>
    <w:rsid w:val="001A1821"/>
    <w:rsid w:val="001A4EA0"/>
    <w:rsid w:val="001A6B3C"/>
    <w:rsid w:val="001A722E"/>
    <w:rsid w:val="001A7FF8"/>
    <w:rsid w:val="001B1277"/>
    <w:rsid w:val="001B163A"/>
    <w:rsid w:val="001B1BBF"/>
    <w:rsid w:val="001B1F5C"/>
    <w:rsid w:val="001B255B"/>
    <w:rsid w:val="001B3134"/>
    <w:rsid w:val="001B3FF6"/>
    <w:rsid w:val="001B43FA"/>
    <w:rsid w:val="001B45E0"/>
    <w:rsid w:val="001B6661"/>
    <w:rsid w:val="001B7351"/>
    <w:rsid w:val="001B7BC4"/>
    <w:rsid w:val="001B7D2C"/>
    <w:rsid w:val="001C02F4"/>
    <w:rsid w:val="001C07BD"/>
    <w:rsid w:val="001C156B"/>
    <w:rsid w:val="001C24BE"/>
    <w:rsid w:val="001D0ECE"/>
    <w:rsid w:val="001D23B8"/>
    <w:rsid w:val="001D2528"/>
    <w:rsid w:val="001D447D"/>
    <w:rsid w:val="001D468F"/>
    <w:rsid w:val="001D77B1"/>
    <w:rsid w:val="001E0CCB"/>
    <w:rsid w:val="001E1777"/>
    <w:rsid w:val="001E1E2B"/>
    <w:rsid w:val="001E40D9"/>
    <w:rsid w:val="001E4CC6"/>
    <w:rsid w:val="001E654F"/>
    <w:rsid w:val="001E7083"/>
    <w:rsid w:val="001E7174"/>
    <w:rsid w:val="001E7366"/>
    <w:rsid w:val="001E76FD"/>
    <w:rsid w:val="001E7EA7"/>
    <w:rsid w:val="001F0339"/>
    <w:rsid w:val="001F12F2"/>
    <w:rsid w:val="001F1B50"/>
    <w:rsid w:val="001F1E28"/>
    <w:rsid w:val="001F2D9A"/>
    <w:rsid w:val="001F3803"/>
    <w:rsid w:val="001F49D1"/>
    <w:rsid w:val="001F56A3"/>
    <w:rsid w:val="001F5F7A"/>
    <w:rsid w:val="001F7604"/>
    <w:rsid w:val="00201FEF"/>
    <w:rsid w:val="002024A9"/>
    <w:rsid w:val="002028DA"/>
    <w:rsid w:val="00202973"/>
    <w:rsid w:val="00202F68"/>
    <w:rsid w:val="00203168"/>
    <w:rsid w:val="002033C0"/>
    <w:rsid w:val="00203CF0"/>
    <w:rsid w:val="002048CB"/>
    <w:rsid w:val="00205176"/>
    <w:rsid w:val="002056F4"/>
    <w:rsid w:val="0021057F"/>
    <w:rsid w:val="00210A83"/>
    <w:rsid w:val="00210BFF"/>
    <w:rsid w:val="0021131C"/>
    <w:rsid w:val="00213ADD"/>
    <w:rsid w:val="00213CAD"/>
    <w:rsid w:val="0021408B"/>
    <w:rsid w:val="00214F72"/>
    <w:rsid w:val="00216794"/>
    <w:rsid w:val="00221430"/>
    <w:rsid w:val="00221E8E"/>
    <w:rsid w:val="00222333"/>
    <w:rsid w:val="00223845"/>
    <w:rsid w:val="002262FD"/>
    <w:rsid w:val="0022644D"/>
    <w:rsid w:val="00227254"/>
    <w:rsid w:val="002308E6"/>
    <w:rsid w:val="002309AD"/>
    <w:rsid w:val="0023102B"/>
    <w:rsid w:val="00231114"/>
    <w:rsid w:val="00231472"/>
    <w:rsid w:val="00234238"/>
    <w:rsid w:val="00235663"/>
    <w:rsid w:val="002363AB"/>
    <w:rsid w:val="00236DC9"/>
    <w:rsid w:val="00237DAA"/>
    <w:rsid w:val="002403E7"/>
    <w:rsid w:val="002412B9"/>
    <w:rsid w:val="00241457"/>
    <w:rsid w:val="002427AA"/>
    <w:rsid w:val="00243592"/>
    <w:rsid w:val="002445C4"/>
    <w:rsid w:val="00244EBF"/>
    <w:rsid w:val="00245158"/>
    <w:rsid w:val="00245BB7"/>
    <w:rsid w:val="0024687F"/>
    <w:rsid w:val="00247BCD"/>
    <w:rsid w:val="0025386E"/>
    <w:rsid w:val="002548F2"/>
    <w:rsid w:val="002570DF"/>
    <w:rsid w:val="00260985"/>
    <w:rsid w:val="00262EF1"/>
    <w:rsid w:val="00264FC7"/>
    <w:rsid w:val="00270E37"/>
    <w:rsid w:val="002713BA"/>
    <w:rsid w:val="0027351B"/>
    <w:rsid w:val="00274113"/>
    <w:rsid w:val="0027441B"/>
    <w:rsid w:val="0027539F"/>
    <w:rsid w:val="00280FE7"/>
    <w:rsid w:val="00281951"/>
    <w:rsid w:val="00283FAD"/>
    <w:rsid w:val="0028427B"/>
    <w:rsid w:val="00284B45"/>
    <w:rsid w:val="002853C3"/>
    <w:rsid w:val="002854C7"/>
    <w:rsid w:val="0028587A"/>
    <w:rsid w:val="002905E0"/>
    <w:rsid w:val="00290E95"/>
    <w:rsid w:val="00292BB7"/>
    <w:rsid w:val="002931A0"/>
    <w:rsid w:val="00293A27"/>
    <w:rsid w:val="00294479"/>
    <w:rsid w:val="002967B7"/>
    <w:rsid w:val="002A0BB7"/>
    <w:rsid w:val="002A192A"/>
    <w:rsid w:val="002A2B4F"/>
    <w:rsid w:val="002A3023"/>
    <w:rsid w:val="002A4DD9"/>
    <w:rsid w:val="002A5ABA"/>
    <w:rsid w:val="002A5C5B"/>
    <w:rsid w:val="002A7156"/>
    <w:rsid w:val="002A740F"/>
    <w:rsid w:val="002B2020"/>
    <w:rsid w:val="002B3323"/>
    <w:rsid w:val="002B43F9"/>
    <w:rsid w:val="002B4E16"/>
    <w:rsid w:val="002B6348"/>
    <w:rsid w:val="002B6D1D"/>
    <w:rsid w:val="002B722C"/>
    <w:rsid w:val="002C0EE2"/>
    <w:rsid w:val="002C255D"/>
    <w:rsid w:val="002C302E"/>
    <w:rsid w:val="002C46FB"/>
    <w:rsid w:val="002C4A03"/>
    <w:rsid w:val="002C4F52"/>
    <w:rsid w:val="002C6DB9"/>
    <w:rsid w:val="002D1F88"/>
    <w:rsid w:val="002D25A1"/>
    <w:rsid w:val="002D7134"/>
    <w:rsid w:val="002E0A92"/>
    <w:rsid w:val="002E1165"/>
    <w:rsid w:val="002E175D"/>
    <w:rsid w:val="002E229C"/>
    <w:rsid w:val="002E3C73"/>
    <w:rsid w:val="002F0E06"/>
    <w:rsid w:val="002F14D0"/>
    <w:rsid w:val="002F299D"/>
    <w:rsid w:val="002F31BB"/>
    <w:rsid w:val="002F4E1A"/>
    <w:rsid w:val="002F5A09"/>
    <w:rsid w:val="002F5A3F"/>
    <w:rsid w:val="002F5A93"/>
    <w:rsid w:val="002F602A"/>
    <w:rsid w:val="0030066B"/>
    <w:rsid w:val="0030101F"/>
    <w:rsid w:val="003041CD"/>
    <w:rsid w:val="0030446B"/>
    <w:rsid w:val="00304DEB"/>
    <w:rsid w:val="0030513A"/>
    <w:rsid w:val="00306F14"/>
    <w:rsid w:val="003114FB"/>
    <w:rsid w:val="00311A56"/>
    <w:rsid w:val="00313681"/>
    <w:rsid w:val="00314535"/>
    <w:rsid w:val="003146F9"/>
    <w:rsid w:val="00317B7A"/>
    <w:rsid w:val="00317D16"/>
    <w:rsid w:val="00317FB4"/>
    <w:rsid w:val="0032243F"/>
    <w:rsid w:val="0032333B"/>
    <w:rsid w:val="00323E16"/>
    <w:rsid w:val="00324D19"/>
    <w:rsid w:val="003251CE"/>
    <w:rsid w:val="00333607"/>
    <w:rsid w:val="003338C9"/>
    <w:rsid w:val="00334BD1"/>
    <w:rsid w:val="00335820"/>
    <w:rsid w:val="0033625C"/>
    <w:rsid w:val="00341113"/>
    <w:rsid w:val="00341559"/>
    <w:rsid w:val="0034220D"/>
    <w:rsid w:val="00342B7D"/>
    <w:rsid w:val="0034539B"/>
    <w:rsid w:val="003453C9"/>
    <w:rsid w:val="00346A27"/>
    <w:rsid w:val="00347382"/>
    <w:rsid w:val="00350A13"/>
    <w:rsid w:val="00351BCB"/>
    <w:rsid w:val="00351BCC"/>
    <w:rsid w:val="003523D2"/>
    <w:rsid w:val="00356A3C"/>
    <w:rsid w:val="00360FCA"/>
    <w:rsid w:val="00361C47"/>
    <w:rsid w:val="00361D6D"/>
    <w:rsid w:val="00362BF7"/>
    <w:rsid w:val="00364242"/>
    <w:rsid w:val="00365728"/>
    <w:rsid w:val="00370255"/>
    <w:rsid w:val="003706F7"/>
    <w:rsid w:val="00372089"/>
    <w:rsid w:val="00374726"/>
    <w:rsid w:val="00374AE7"/>
    <w:rsid w:val="00375A7E"/>
    <w:rsid w:val="00375C2D"/>
    <w:rsid w:val="00377D7F"/>
    <w:rsid w:val="003822F5"/>
    <w:rsid w:val="00383040"/>
    <w:rsid w:val="00383971"/>
    <w:rsid w:val="00383AAF"/>
    <w:rsid w:val="00385599"/>
    <w:rsid w:val="00386346"/>
    <w:rsid w:val="00386EBC"/>
    <w:rsid w:val="00392B70"/>
    <w:rsid w:val="00393DC3"/>
    <w:rsid w:val="00393E1A"/>
    <w:rsid w:val="0039422B"/>
    <w:rsid w:val="003946EA"/>
    <w:rsid w:val="00396553"/>
    <w:rsid w:val="003A2D96"/>
    <w:rsid w:val="003A65F0"/>
    <w:rsid w:val="003B0D27"/>
    <w:rsid w:val="003B2AB9"/>
    <w:rsid w:val="003B5420"/>
    <w:rsid w:val="003B5FC1"/>
    <w:rsid w:val="003B6AE3"/>
    <w:rsid w:val="003B70DB"/>
    <w:rsid w:val="003B72ED"/>
    <w:rsid w:val="003C4CC7"/>
    <w:rsid w:val="003C666F"/>
    <w:rsid w:val="003C6B94"/>
    <w:rsid w:val="003C6DD9"/>
    <w:rsid w:val="003C7527"/>
    <w:rsid w:val="003D01BA"/>
    <w:rsid w:val="003D0249"/>
    <w:rsid w:val="003D08D1"/>
    <w:rsid w:val="003D1996"/>
    <w:rsid w:val="003D1D60"/>
    <w:rsid w:val="003D1DE9"/>
    <w:rsid w:val="003D2424"/>
    <w:rsid w:val="003D2726"/>
    <w:rsid w:val="003D27E1"/>
    <w:rsid w:val="003D2814"/>
    <w:rsid w:val="003D3087"/>
    <w:rsid w:val="003D3C06"/>
    <w:rsid w:val="003D4166"/>
    <w:rsid w:val="003D5D66"/>
    <w:rsid w:val="003D7845"/>
    <w:rsid w:val="003E0733"/>
    <w:rsid w:val="003E0900"/>
    <w:rsid w:val="003E0FA4"/>
    <w:rsid w:val="003E21BF"/>
    <w:rsid w:val="003E3D79"/>
    <w:rsid w:val="003E510B"/>
    <w:rsid w:val="003E788D"/>
    <w:rsid w:val="003E7ED2"/>
    <w:rsid w:val="003F1879"/>
    <w:rsid w:val="003F2A4A"/>
    <w:rsid w:val="003F2A8D"/>
    <w:rsid w:val="003F2B94"/>
    <w:rsid w:val="003F3332"/>
    <w:rsid w:val="003F54CA"/>
    <w:rsid w:val="003F6ED7"/>
    <w:rsid w:val="003F7CCF"/>
    <w:rsid w:val="00401F6B"/>
    <w:rsid w:val="00402B6A"/>
    <w:rsid w:val="00402E31"/>
    <w:rsid w:val="00402EED"/>
    <w:rsid w:val="00404D73"/>
    <w:rsid w:val="0040568F"/>
    <w:rsid w:val="00410763"/>
    <w:rsid w:val="00416D6A"/>
    <w:rsid w:val="00417421"/>
    <w:rsid w:val="004200E6"/>
    <w:rsid w:val="00423683"/>
    <w:rsid w:val="00424AC3"/>
    <w:rsid w:val="00425E4E"/>
    <w:rsid w:val="004273B0"/>
    <w:rsid w:val="00430F4F"/>
    <w:rsid w:val="00430FAD"/>
    <w:rsid w:val="00431F5C"/>
    <w:rsid w:val="004322AE"/>
    <w:rsid w:val="00432957"/>
    <w:rsid w:val="00432FD2"/>
    <w:rsid w:val="004330CA"/>
    <w:rsid w:val="00433D8F"/>
    <w:rsid w:val="00435DC4"/>
    <w:rsid w:val="00436D7B"/>
    <w:rsid w:val="00437708"/>
    <w:rsid w:val="00437B8D"/>
    <w:rsid w:val="004404DC"/>
    <w:rsid w:val="004409CB"/>
    <w:rsid w:val="00442175"/>
    <w:rsid w:val="00443D48"/>
    <w:rsid w:val="004441CE"/>
    <w:rsid w:val="0044484A"/>
    <w:rsid w:val="00444ED1"/>
    <w:rsid w:val="00444F14"/>
    <w:rsid w:val="00446783"/>
    <w:rsid w:val="00447916"/>
    <w:rsid w:val="004509B0"/>
    <w:rsid w:val="00451FED"/>
    <w:rsid w:val="00453358"/>
    <w:rsid w:val="00453BE4"/>
    <w:rsid w:val="00453DC6"/>
    <w:rsid w:val="00457522"/>
    <w:rsid w:val="00457A5A"/>
    <w:rsid w:val="00457E06"/>
    <w:rsid w:val="004613F0"/>
    <w:rsid w:val="00461A31"/>
    <w:rsid w:val="00464EBF"/>
    <w:rsid w:val="00465423"/>
    <w:rsid w:val="0046785B"/>
    <w:rsid w:val="004703EE"/>
    <w:rsid w:val="004716D0"/>
    <w:rsid w:val="00471909"/>
    <w:rsid w:val="00471EB9"/>
    <w:rsid w:val="00471F0E"/>
    <w:rsid w:val="00473C2A"/>
    <w:rsid w:val="004816E9"/>
    <w:rsid w:val="0048237D"/>
    <w:rsid w:val="00484964"/>
    <w:rsid w:val="00485475"/>
    <w:rsid w:val="00490388"/>
    <w:rsid w:val="00492963"/>
    <w:rsid w:val="004932A7"/>
    <w:rsid w:val="00494BE5"/>
    <w:rsid w:val="004974CB"/>
    <w:rsid w:val="004A4098"/>
    <w:rsid w:val="004A4F8E"/>
    <w:rsid w:val="004A6A36"/>
    <w:rsid w:val="004A6D98"/>
    <w:rsid w:val="004A7267"/>
    <w:rsid w:val="004A7B87"/>
    <w:rsid w:val="004A7E26"/>
    <w:rsid w:val="004B176D"/>
    <w:rsid w:val="004B4628"/>
    <w:rsid w:val="004B4BB3"/>
    <w:rsid w:val="004C0961"/>
    <w:rsid w:val="004C29E4"/>
    <w:rsid w:val="004C4B26"/>
    <w:rsid w:val="004C4FE1"/>
    <w:rsid w:val="004C57B6"/>
    <w:rsid w:val="004C604C"/>
    <w:rsid w:val="004C7F8E"/>
    <w:rsid w:val="004D11F4"/>
    <w:rsid w:val="004D1763"/>
    <w:rsid w:val="004D17C0"/>
    <w:rsid w:val="004D34C4"/>
    <w:rsid w:val="004D4048"/>
    <w:rsid w:val="004D41F4"/>
    <w:rsid w:val="004D5910"/>
    <w:rsid w:val="004D5B9B"/>
    <w:rsid w:val="004D6DE1"/>
    <w:rsid w:val="004D778F"/>
    <w:rsid w:val="004D7E44"/>
    <w:rsid w:val="004E3254"/>
    <w:rsid w:val="004E3311"/>
    <w:rsid w:val="004E3C0E"/>
    <w:rsid w:val="004E4211"/>
    <w:rsid w:val="004E61EB"/>
    <w:rsid w:val="004E72CA"/>
    <w:rsid w:val="004F0347"/>
    <w:rsid w:val="004F0433"/>
    <w:rsid w:val="004F1D44"/>
    <w:rsid w:val="004F2C3F"/>
    <w:rsid w:val="004F2EBC"/>
    <w:rsid w:val="004F63CF"/>
    <w:rsid w:val="0050175C"/>
    <w:rsid w:val="00501B95"/>
    <w:rsid w:val="00502ECD"/>
    <w:rsid w:val="00503213"/>
    <w:rsid w:val="00506C03"/>
    <w:rsid w:val="00506DD8"/>
    <w:rsid w:val="00510BEA"/>
    <w:rsid w:val="005110C8"/>
    <w:rsid w:val="005114DE"/>
    <w:rsid w:val="00513C1A"/>
    <w:rsid w:val="005153A6"/>
    <w:rsid w:val="005153F0"/>
    <w:rsid w:val="00515A91"/>
    <w:rsid w:val="00516244"/>
    <w:rsid w:val="0051744B"/>
    <w:rsid w:val="005179CC"/>
    <w:rsid w:val="00517D90"/>
    <w:rsid w:val="00521843"/>
    <w:rsid w:val="005238BF"/>
    <w:rsid w:val="0052442F"/>
    <w:rsid w:val="0052478B"/>
    <w:rsid w:val="00525555"/>
    <w:rsid w:val="00526E30"/>
    <w:rsid w:val="005271E2"/>
    <w:rsid w:val="005314C0"/>
    <w:rsid w:val="00533AA7"/>
    <w:rsid w:val="00533DC3"/>
    <w:rsid w:val="00533DF8"/>
    <w:rsid w:val="00534B42"/>
    <w:rsid w:val="005358C3"/>
    <w:rsid w:val="00535EEB"/>
    <w:rsid w:val="00535F9D"/>
    <w:rsid w:val="00536E5F"/>
    <w:rsid w:val="005411FB"/>
    <w:rsid w:val="00542749"/>
    <w:rsid w:val="00542B50"/>
    <w:rsid w:val="00542E72"/>
    <w:rsid w:val="005436EE"/>
    <w:rsid w:val="00543F5D"/>
    <w:rsid w:val="00544388"/>
    <w:rsid w:val="00544B03"/>
    <w:rsid w:val="00545169"/>
    <w:rsid w:val="00545537"/>
    <w:rsid w:val="00546E2A"/>
    <w:rsid w:val="00550230"/>
    <w:rsid w:val="0055072F"/>
    <w:rsid w:val="00551088"/>
    <w:rsid w:val="0055187C"/>
    <w:rsid w:val="005536B1"/>
    <w:rsid w:val="00554230"/>
    <w:rsid w:val="00554A8C"/>
    <w:rsid w:val="00556210"/>
    <w:rsid w:val="00560086"/>
    <w:rsid w:val="00560351"/>
    <w:rsid w:val="005626B8"/>
    <w:rsid w:val="00562FEA"/>
    <w:rsid w:val="00563211"/>
    <w:rsid w:val="00563897"/>
    <w:rsid w:val="0056435B"/>
    <w:rsid w:val="0056458E"/>
    <w:rsid w:val="005654A7"/>
    <w:rsid w:val="005665D0"/>
    <w:rsid w:val="0056665D"/>
    <w:rsid w:val="00567740"/>
    <w:rsid w:val="00570510"/>
    <w:rsid w:val="00571CAE"/>
    <w:rsid w:val="00572CA6"/>
    <w:rsid w:val="00575980"/>
    <w:rsid w:val="00575C6A"/>
    <w:rsid w:val="00577EF6"/>
    <w:rsid w:val="00583EED"/>
    <w:rsid w:val="00584418"/>
    <w:rsid w:val="00585AF0"/>
    <w:rsid w:val="00586E44"/>
    <w:rsid w:val="00587BD4"/>
    <w:rsid w:val="00590D24"/>
    <w:rsid w:val="0059124A"/>
    <w:rsid w:val="0059149A"/>
    <w:rsid w:val="00591C7F"/>
    <w:rsid w:val="00592F4E"/>
    <w:rsid w:val="00594D7B"/>
    <w:rsid w:val="00596208"/>
    <w:rsid w:val="005963EB"/>
    <w:rsid w:val="00597914"/>
    <w:rsid w:val="005A1D77"/>
    <w:rsid w:val="005A352E"/>
    <w:rsid w:val="005A4AD4"/>
    <w:rsid w:val="005A53C8"/>
    <w:rsid w:val="005A5D41"/>
    <w:rsid w:val="005A68BF"/>
    <w:rsid w:val="005A6E3F"/>
    <w:rsid w:val="005A7D2F"/>
    <w:rsid w:val="005B1358"/>
    <w:rsid w:val="005B1B03"/>
    <w:rsid w:val="005B1B0A"/>
    <w:rsid w:val="005B2190"/>
    <w:rsid w:val="005B2923"/>
    <w:rsid w:val="005B45E2"/>
    <w:rsid w:val="005B4BF9"/>
    <w:rsid w:val="005B4CA8"/>
    <w:rsid w:val="005B4E90"/>
    <w:rsid w:val="005B5AD4"/>
    <w:rsid w:val="005B6EBB"/>
    <w:rsid w:val="005B7DA5"/>
    <w:rsid w:val="005C0853"/>
    <w:rsid w:val="005C11ED"/>
    <w:rsid w:val="005C4126"/>
    <w:rsid w:val="005C4E16"/>
    <w:rsid w:val="005D08E1"/>
    <w:rsid w:val="005D21CB"/>
    <w:rsid w:val="005D3928"/>
    <w:rsid w:val="005D3C44"/>
    <w:rsid w:val="005D46E5"/>
    <w:rsid w:val="005D4927"/>
    <w:rsid w:val="005D618E"/>
    <w:rsid w:val="005E237F"/>
    <w:rsid w:val="005E2760"/>
    <w:rsid w:val="005E278B"/>
    <w:rsid w:val="005E36BD"/>
    <w:rsid w:val="005E38AA"/>
    <w:rsid w:val="005E62B7"/>
    <w:rsid w:val="005E6EFF"/>
    <w:rsid w:val="005E747E"/>
    <w:rsid w:val="005E78C3"/>
    <w:rsid w:val="005F1649"/>
    <w:rsid w:val="005F3242"/>
    <w:rsid w:val="005F44B0"/>
    <w:rsid w:val="005F5311"/>
    <w:rsid w:val="005F5D7A"/>
    <w:rsid w:val="005F72EA"/>
    <w:rsid w:val="00600782"/>
    <w:rsid w:val="00600D34"/>
    <w:rsid w:val="00601CEB"/>
    <w:rsid w:val="00601E79"/>
    <w:rsid w:val="0060384B"/>
    <w:rsid w:val="00604029"/>
    <w:rsid w:val="00604196"/>
    <w:rsid w:val="006041F3"/>
    <w:rsid w:val="00604A57"/>
    <w:rsid w:val="00605F0F"/>
    <w:rsid w:val="00606CBC"/>
    <w:rsid w:val="006115AC"/>
    <w:rsid w:val="00612E91"/>
    <w:rsid w:val="00612F28"/>
    <w:rsid w:val="00612F77"/>
    <w:rsid w:val="006133B2"/>
    <w:rsid w:val="0061462B"/>
    <w:rsid w:val="00615C1F"/>
    <w:rsid w:val="00615D6C"/>
    <w:rsid w:val="00616288"/>
    <w:rsid w:val="0061774B"/>
    <w:rsid w:val="00621BF4"/>
    <w:rsid w:val="00622603"/>
    <w:rsid w:val="00625131"/>
    <w:rsid w:val="00630914"/>
    <w:rsid w:val="006323AB"/>
    <w:rsid w:val="006327C5"/>
    <w:rsid w:val="006334CC"/>
    <w:rsid w:val="0063593D"/>
    <w:rsid w:val="00636436"/>
    <w:rsid w:val="00640D1D"/>
    <w:rsid w:val="00644259"/>
    <w:rsid w:val="00644685"/>
    <w:rsid w:val="00646209"/>
    <w:rsid w:val="00646A4C"/>
    <w:rsid w:val="00646FB6"/>
    <w:rsid w:val="0064738B"/>
    <w:rsid w:val="00650C01"/>
    <w:rsid w:val="006527F5"/>
    <w:rsid w:val="00653158"/>
    <w:rsid w:val="00653671"/>
    <w:rsid w:val="00653833"/>
    <w:rsid w:val="00653B34"/>
    <w:rsid w:val="00654032"/>
    <w:rsid w:val="0065435A"/>
    <w:rsid w:val="00654C5F"/>
    <w:rsid w:val="00655039"/>
    <w:rsid w:val="0065525B"/>
    <w:rsid w:val="00656EEA"/>
    <w:rsid w:val="00661E53"/>
    <w:rsid w:val="00662391"/>
    <w:rsid w:val="006626D2"/>
    <w:rsid w:val="006632A2"/>
    <w:rsid w:val="00664957"/>
    <w:rsid w:val="00665B7B"/>
    <w:rsid w:val="00665D9F"/>
    <w:rsid w:val="00666215"/>
    <w:rsid w:val="00667A82"/>
    <w:rsid w:val="006703D3"/>
    <w:rsid w:val="00672B39"/>
    <w:rsid w:val="0067355C"/>
    <w:rsid w:val="006735C6"/>
    <w:rsid w:val="0067448F"/>
    <w:rsid w:val="00675AC5"/>
    <w:rsid w:val="0067659F"/>
    <w:rsid w:val="00676FCC"/>
    <w:rsid w:val="00677F52"/>
    <w:rsid w:val="00680A10"/>
    <w:rsid w:val="006813A2"/>
    <w:rsid w:val="0068217C"/>
    <w:rsid w:val="006826EE"/>
    <w:rsid w:val="006827BB"/>
    <w:rsid w:val="00683AF0"/>
    <w:rsid w:val="006875F1"/>
    <w:rsid w:val="00687917"/>
    <w:rsid w:val="00687D22"/>
    <w:rsid w:val="00692D60"/>
    <w:rsid w:val="00692F14"/>
    <w:rsid w:val="00693ACD"/>
    <w:rsid w:val="0069433D"/>
    <w:rsid w:val="00695D46"/>
    <w:rsid w:val="00697921"/>
    <w:rsid w:val="006A0558"/>
    <w:rsid w:val="006A1005"/>
    <w:rsid w:val="006A285C"/>
    <w:rsid w:val="006B0F43"/>
    <w:rsid w:val="006B26A3"/>
    <w:rsid w:val="006B397C"/>
    <w:rsid w:val="006B4EED"/>
    <w:rsid w:val="006B58D1"/>
    <w:rsid w:val="006B7657"/>
    <w:rsid w:val="006C06F4"/>
    <w:rsid w:val="006C2586"/>
    <w:rsid w:val="006C31F9"/>
    <w:rsid w:val="006C339F"/>
    <w:rsid w:val="006C3C81"/>
    <w:rsid w:val="006C76D3"/>
    <w:rsid w:val="006C7C7F"/>
    <w:rsid w:val="006D0539"/>
    <w:rsid w:val="006D0798"/>
    <w:rsid w:val="006D0A52"/>
    <w:rsid w:val="006D101F"/>
    <w:rsid w:val="006D107B"/>
    <w:rsid w:val="006D2413"/>
    <w:rsid w:val="006D3350"/>
    <w:rsid w:val="006D559C"/>
    <w:rsid w:val="006D5627"/>
    <w:rsid w:val="006D5E45"/>
    <w:rsid w:val="006D6599"/>
    <w:rsid w:val="006D67F7"/>
    <w:rsid w:val="006E0BC4"/>
    <w:rsid w:val="006E21BC"/>
    <w:rsid w:val="006E27E8"/>
    <w:rsid w:val="006E298F"/>
    <w:rsid w:val="006E5396"/>
    <w:rsid w:val="006E5A06"/>
    <w:rsid w:val="006E5BC0"/>
    <w:rsid w:val="006E614B"/>
    <w:rsid w:val="006E6D8A"/>
    <w:rsid w:val="006E75A0"/>
    <w:rsid w:val="006E79FB"/>
    <w:rsid w:val="006F0B04"/>
    <w:rsid w:val="006F593D"/>
    <w:rsid w:val="006F5E1B"/>
    <w:rsid w:val="006F6F3B"/>
    <w:rsid w:val="006F7B5E"/>
    <w:rsid w:val="00700139"/>
    <w:rsid w:val="0070302D"/>
    <w:rsid w:val="00704572"/>
    <w:rsid w:val="0070541E"/>
    <w:rsid w:val="00705AAC"/>
    <w:rsid w:val="00705F29"/>
    <w:rsid w:val="00706692"/>
    <w:rsid w:val="00707D14"/>
    <w:rsid w:val="007135C1"/>
    <w:rsid w:val="00713AB0"/>
    <w:rsid w:val="00714CC8"/>
    <w:rsid w:val="00714D5F"/>
    <w:rsid w:val="00720C0E"/>
    <w:rsid w:val="00721CE6"/>
    <w:rsid w:val="00722206"/>
    <w:rsid w:val="00722960"/>
    <w:rsid w:val="00723411"/>
    <w:rsid w:val="00725240"/>
    <w:rsid w:val="007268AD"/>
    <w:rsid w:val="00726D4B"/>
    <w:rsid w:val="0073060B"/>
    <w:rsid w:val="00732F38"/>
    <w:rsid w:val="007344A2"/>
    <w:rsid w:val="00735D14"/>
    <w:rsid w:val="0073688F"/>
    <w:rsid w:val="007404C2"/>
    <w:rsid w:val="007415BB"/>
    <w:rsid w:val="00743790"/>
    <w:rsid w:val="00745282"/>
    <w:rsid w:val="00745A1C"/>
    <w:rsid w:val="00745FF6"/>
    <w:rsid w:val="007468D3"/>
    <w:rsid w:val="00746A1B"/>
    <w:rsid w:val="00747B8D"/>
    <w:rsid w:val="00760444"/>
    <w:rsid w:val="00762428"/>
    <w:rsid w:val="00762E7B"/>
    <w:rsid w:val="00766017"/>
    <w:rsid w:val="007663F3"/>
    <w:rsid w:val="0076730F"/>
    <w:rsid w:val="00767EA0"/>
    <w:rsid w:val="0077150D"/>
    <w:rsid w:val="00771695"/>
    <w:rsid w:val="007773F7"/>
    <w:rsid w:val="007805FE"/>
    <w:rsid w:val="00780BC0"/>
    <w:rsid w:val="00785814"/>
    <w:rsid w:val="00785EB1"/>
    <w:rsid w:val="007866F1"/>
    <w:rsid w:val="00787043"/>
    <w:rsid w:val="00787D1C"/>
    <w:rsid w:val="00790EB8"/>
    <w:rsid w:val="00797424"/>
    <w:rsid w:val="007A088A"/>
    <w:rsid w:val="007A08BF"/>
    <w:rsid w:val="007A09B4"/>
    <w:rsid w:val="007A0FC0"/>
    <w:rsid w:val="007A15B2"/>
    <w:rsid w:val="007A25F7"/>
    <w:rsid w:val="007A2E8B"/>
    <w:rsid w:val="007A3149"/>
    <w:rsid w:val="007A45B4"/>
    <w:rsid w:val="007A46DC"/>
    <w:rsid w:val="007A4DFF"/>
    <w:rsid w:val="007A5238"/>
    <w:rsid w:val="007A61AD"/>
    <w:rsid w:val="007B1347"/>
    <w:rsid w:val="007B1538"/>
    <w:rsid w:val="007B1FFA"/>
    <w:rsid w:val="007B26A3"/>
    <w:rsid w:val="007B3746"/>
    <w:rsid w:val="007B456C"/>
    <w:rsid w:val="007B5584"/>
    <w:rsid w:val="007B5EEE"/>
    <w:rsid w:val="007B66E2"/>
    <w:rsid w:val="007B6A23"/>
    <w:rsid w:val="007B73E1"/>
    <w:rsid w:val="007B7756"/>
    <w:rsid w:val="007C0422"/>
    <w:rsid w:val="007C2912"/>
    <w:rsid w:val="007C3FDE"/>
    <w:rsid w:val="007C44DC"/>
    <w:rsid w:val="007C7463"/>
    <w:rsid w:val="007C7F37"/>
    <w:rsid w:val="007D0C95"/>
    <w:rsid w:val="007D31B8"/>
    <w:rsid w:val="007D53D9"/>
    <w:rsid w:val="007D54F4"/>
    <w:rsid w:val="007D7AC3"/>
    <w:rsid w:val="007E0658"/>
    <w:rsid w:val="007E4297"/>
    <w:rsid w:val="007E72C6"/>
    <w:rsid w:val="007E78BC"/>
    <w:rsid w:val="007F19C0"/>
    <w:rsid w:val="007F28DB"/>
    <w:rsid w:val="007F3BC9"/>
    <w:rsid w:val="007F452A"/>
    <w:rsid w:val="007F654F"/>
    <w:rsid w:val="007F65CA"/>
    <w:rsid w:val="0080145A"/>
    <w:rsid w:val="00801B0F"/>
    <w:rsid w:val="0080277D"/>
    <w:rsid w:val="00802C3F"/>
    <w:rsid w:val="00805CE6"/>
    <w:rsid w:val="008064CB"/>
    <w:rsid w:val="00810010"/>
    <w:rsid w:val="00810AC4"/>
    <w:rsid w:val="008153E4"/>
    <w:rsid w:val="00815709"/>
    <w:rsid w:val="00815DF1"/>
    <w:rsid w:val="008162F9"/>
    <w:rsid w:val="0081638F"/>
    <w:rsid w:val="00816453"/>
    <w:rsid w:val="008166E5"/>
    <w:rsid w:val="008179EC"/>
    <w:rsid w:val="008204E6"/>
    <w:rsid w:val="008207E9"/>
    <w:rsid w:val="00822495"/>
    <w:rsid w:val="0082311F"/>
    <w:rsid w:val="0082394C"/>
    <w:rsid w:val="00823BD0"/>
    <w:rsid w:val="00825262"/>
    <w:rsid w:val="00825A63"/>
    <w:rsid w:val="008270DA"/>
    <w:rsid w:val="00831E8B"/>
    <w:rsid w:val="008333D5"/>
    <w:rsid w:val="00834506"/>
    <w:rsid w:val="00834F48"/>
    <w:rsid w:val="00836442"/>
    <w:rsid w:val="0083695B"/>
    <w:rsid w:val="00836E82"/>
    <w:rsid w:val="00840687"/>
    <w:rsid w:val="00842356"/>
    <w:rsid w:val="00842DAD"/>
    <w:rsid w:val="00842FB1"/>
    <w:rsid w:val="00843231"/>
    <w:rsid w:val="00843CBC"/>
    <w:rsid w:val="00843E11"/>
    <w:rsid w:val="0084457C"/>
    <w:rsid w:val="00844DA8"/>
    <w:rsid w:val="008461EB"/>
    <w:rsid w:val="0085047B"/>
    <w:rsid w:val="008517E7"/>
    <w:rsid w:val="008532C0"/>
    <w:rsid w:val="00853858"/>
    <w:rsid w:val="00854CA4"/>
    <w:rsid w:val="00855653"/>
    <w:rsid w:val="00860906"/>
    <w:rsid w:val="00860FD6"/>
    <w:rsid w:val="00861715"/>
    <w:rsid w:val="00862396"/>
    <w:rsid w:val="0086488B"/>
    <w:rsid w:val="008668BD"/>
    <w:rsid w:val="00870EDD"/>
    <w:rsid w:val="00871C49"/>
    <w:rsid w:val="00872792"/>
    <w:rsid w:val="00872C5E"/>
    <w:rsid w:val="00872DE9"/>
    <w:rsid w:val="008736FD"/>
    <w:rsid w:val="0087426E"/>
    <w:rsid w:val="00874F96"/>
    <w:rsid w:val="00876E48"/>
    <w:rsid w:val="008771A2"/>
    <w:rsid w:val="00882497"/>
    <w:rsid w:val="00882CA7"/>
    <w:rsid w:val="00884E77"/>
    <w:rsid w:val="0088512B"/>
    <w:rsid w:val="00885752"/>
    <w:rsid w:val="008950FA"/>
    <w:rsid w:val="008969F7"/>
    <w:rsid w:val="00896B2F"/>
    <w:rsid w:val="00897297"/>
    <w:rsid w:val="00897BEE"/>
    <w:rsid w:val="008A01D6"/>
    <w:rsid w:val="008A0E43"/>
    <w:rsid w:val="008A1957"/>
    <w:rsid w:val="008A2C35"/>
    <w:rsid w:val="008A4AD0"/>
    <w:rsid w:val="008B07D1"/>
    <w:rsid w:val="008B0D82"/>
    <w:rsid w:val="008B14BE"/>
    <w:rsid w:val="008B1587"/>
    <w:rsid w:val="008B2239"/>
    <w:rsid w:val="008B281F"/>
    <w:rsid w:val="008B4891"/>
    <w:rsid w:val="008B5495"/>
    <w:rsid w:val="008B562D"/>
    <w:rsid w:val="008B5869"/>
    <w:rsid w:val="008B5C4F"/>
    <w:rsid w:val="008B679F"/>
    <w:rsid w:val="008B74B1"/>
    <w:rsid w:val="008B7E8F"/>
    <w:rsid w:val="008B7FA3"/>
    <w:rsid w:val="008C18F8"/>
    <w:rsid w:val="008C1984"/>
    <w:rsid w:val="008C2F13"/>
    <w:rsid w:val="008C58FE"/>
    <w:rsid w:val="008C6A78"/>
    <w:rsid w:val="008D03B1"/>
    <w:rsid w:val="008D0B08"/>
    <w:rsid w:val="008D3226"/>
    <w:rsid w:val="008D4EB3"/>
    <w:rsid w:val="008D5BDB"/>
    <w:rsid w:val="008D5EF4"/>
    <w:rsid w:val="008D6428"/>
    <w:rsid w:val="008D6982"/>
    <w:rsid w:val="008D74FB"/>
    <w:rsid w:val="008E0605"/>
    <w:rsid w:val="008E3E15"/>
    <w:rsid w:val="008E4211"/>
    <w:rsid w:val="008E618D"/>
    <w:rsid w:val="008E7D1A"/>
    <w:rsid w:val="008F092B"/>
    <w:rsid w:val="008F109F"/>
    <w:rsid w:val="008F27C0"/>
    <w:rsid w:val="008F413C"/>
    <w:rsid w:val="008F42BD"/>
    <w:rsid w:val="008F76B6"/>
    <w:rsid w:val="00903AB2"/>
    <w:rsid w:val="00903B28"/>
    <w:rsid w:val="0090525A"/>
    <w:rsid w:val="009054E4"/>
    <w:rsid w:val="009056D7"/>
    <w:rsid w:val="00907037"/>
    <w:rsid w:val="00907511"/>
    <w:rsid w:val="00910CFE"/>
    <w:rsid w:val="00911043"/>
    <w:rsid w:val="009122DE"/>
    <w:rsid w:val="0091427B"/>
    <w:rsid w:val="009152E5"/>
    <w:rsid w:val="009173B6"/>
    <w:rsid w:val="00917B0E"/>
    <w:rsid w:val="00921868"/>
    <w:rsid w:val="00924723"/>
    <w:rsid w:val="00924AC6"/>
    <w:rsid w:val="009251CF"/>
    <w:rsid w:val="0092527B"/>
    <w:rsid w:val="009260F1"/>
    <w:rsid w:val="0092634E"/>
    <w:rsid w:val="009273F9"/>
    <w:rsid w:val="009317F8"/>
    <w:rsid w:val="00931897"/>
    <w:rsid w:val="00931DFA"/>
    <w:rsid w:val="00932831"/>
    <w:rsid w:val="00933D1D"/>
    <w:rsid w:val="00936EA9"/>
    <w:rsid w:val="0093710E"/>
    <w:rsid w:val="0094061A"/>
    <w:rsid w:val="00942094"/>
    <w:rsid w:val="00942C76"/>
    <w:rsid w:val="00944E5C"/>
    <w:rsid w:val="0094645B"/>
    <w:rsid w:val="009472BF"/>
    <w:rsid w:val="00947871"/>
    <w:rsid w:val="00950AB0"/>
    <w:rsid w:val="00952771"/>
    <w:rsid w:val="0095337B"/>
    <w:rsid w:val="0095418E"/>
    <w:rsid w:val="009551D2"/>
    <w:rsid w:val="00955A58"/>
    <w:rsid w:val="00956EC5"/>
    <w:rsid w:val="00957283"/>
    <w:rsid w:val="00960153"/>
    <w:rsid w:val="009645D7"/>
    <w:rsid w:val="00964E02"/>
    <w:rsid w:val="009658BE"/>
    <w:rsid w:val="00966D96"/>
    <w:rsid w:val="00967600"/>
    <w:rsid w:val="009676E7"/>
    <w:rsid w:val="00967CD9"/>
    <w:rsid w:val="0097038E"/>
    <w:rsid w:val="00970A54"/>
    <w:rsid w:val="00970A56"/>
    <w:rsid w:val="00971CD3"/>
    <w:rsid w:val="00972783"/>
    <w:rsid w:val="009744A9"/>
    <w:rsid w:val="00974E78"/>
    <w:rsid w:val="0097697D"/>
    <w:rsid w:val="00977831"/>
    <w:rsid w:val="00977CDC"/>
    <w:rsid w:val="00981117"/>
    <w:rsid w:val="00982A42"/>
    <w:rsid w:val="009838C0"/>
    <w:rsid w:val="0098404A"/>
    <w:rsid w:val="009851CE"/>
    <w:rsid w:val="00985D2E"/>
    <w:rsid w:val="009860A5"/>
    <w:rsid w:val="009863DC"/>
    <w:rsid w:val="00986C91"/>
    <w:rsid w:val="0099225F"/>
    <w:rsid w:val="009923E3"/>
    <w:rsid w:val="00993ED9"/>
    <w:rsid w:val="009956C6"/>
    <w:rsid w:val="00995CBE"/>
    <w:rsid w:val="009A182F"/>
    <w:rsid w:val="009A38DE"/>
    <w:rsid w:val="009A3C47"/>
    <w:rsid w:val="009A44ED"/>
    <w:rsid w:val="009A753C"/>
    <w:rsid w:val="009A7880"/>
    <w:rsid w:val="009A7EBE"/>
    <w:rsid w:val="009B0E4F"/>
    <w:rsid w:val="009B243F"/>
    <w:rsid w:val="009B28D3"/>
    <w:rsid w:val="009B49DB"/>
    <w:rsid w:val="009B72C2"/>
    <w:rsid w:val="009B7BE2"/>
    <w:rsid w:val="009C0CB7"/>
    <w:rsid w:val="009C1D7A"/>
    <w:rsid w:val="009C1E44"/>
    <w:rsid w:val="009C20FA"/>
    <w:rsid w:val="009C32A3"/>
    <w:rsid w:val="009C39E2"/>
    <w:rsid w:val="009C6CA0"/>
    <w:rsid w:val="009C790D"/>
    <w:rsid w:val="009D086E"/>
    <w:rsid w:val="009D1230"/>
    <w:rsid w:val="009D372F"/>
    <w:rsid w:val="009D5675"/>
    <w:rsid w:val="009D56C2"/>
    <w:rsid w:val="009D79F6"/>
    <w:rsid w:val="009E0457"/>
    <w:rsid w:val="009E1531"/>
    <w:rsid w:val="009E1CA5"/>
    <w:rsid w:val="009E26D7"/>
    <w:rsid w:val="009E3C16"/>
    <w:rsid w:val="009E5005"/>
    <w:rsid w:val="009E59DF"/>
    <w:rsid w:val="009E639C"/>
    <w:rsid w:val="009E6A46"/>
    <w:rsid w:val="009E775C"/>
    <w:rsid w:val="009F3000"/>
    <w:rsid w:val="009F53D3"/>
    <w:rsid w:val="009F6A82"/>
    <w:rsid w:val="00A00B39"/>
    <w:rsid w:val="00A01234"/>
    <w:rsid w:val="00A02AD8"/>
    <w:rsid w:val="00A03502"/>
    <w:rsid w:val="00A03684"/>
    <w:rsid w:val="00A04C5C"/>
    <w:rsid w:val="00A0571E"/>
    <w:rsid w:val="00A059F5"/>
    <w:rsid w:val="00A06563"/>
    <w:rsid w:val="00A10A02"/>
    <w:rsid w:val="00A130BE"/>
    <w:rsid w:val="00A165E7"/>
    <w:rsid w:val="00A22AC1"/>
    <w:rsid w:val="00A22BF3"/>
    <w:rsid w:val="00A23E00"/>
    <w:rsid w:val="00A258D4"/>
    <w:rsid w:val="00A277AA"/>
    <w:rsid w:val="00A30AA4"/>
    <w:rsid w:val="00A30AAE"/>
    <w:rsid w:val="00A318A7"/>
    <w:rsid w:val="00A32827"/>
    <w:rsid w:val="00A3301E"/>
    <w:rsid w:val="00A34DA9"/>
    <w:rsid w:val="00A354E4"/>
    <w:rsid w:val="00A36CD6"/>
    <w:rsid w:val="00A4032D"/>
    <w:rsid w:val="00A40E68"/>
    <w:rsid w:val="00A415BA"/>
    <w:rsid w:val="00A41B77"/>
    <w:rsid w:val="00A41D19"/>
    <w:rsid w:val="00A42495"/>
    <w:rsid w:val="00A42782"/>
    <w:rsid w:val="00A438D0"/>
    <w:rsid w:val="00A43F04"/>
    <w:rsid w:val="00A4461C"/>
    <w:rsid w:val="00A44E3D"/>
    <w:rsid w:val="00A44F1E"/>
    <w:rsid w:val="00A45BAF"/>
    <w:rsid w:val="00A45F2F"/>
    <w:rsid w:val="00A46951"/>
    <w:rsid w:val="00A46DE2"/>
    <w:rsid w:val="00A50BA3"/>
    <w:rsid w:val="00A50D6B"/>
    <w:rsid w:val="00A524D0"/>
    <w:rsid w:val="00A5353F"/>
    <w:rsid w:val="00A53959"/>
    <w:rsid w:val="00A56CDF"/>
    <w:rsid w:val="00A570CC"/>
    <w:rsid w:val="00A57B3C"/>
    <w:rsid w:val="00A6792D"/>
    <w:rsid w:val="00A7285E"/>
    <w:rsid w:val="00A73516"/>
    <w:rsid w:val="00A74EA5"/>
    <w:rsid w:val="00A75502"/>
    <w:rsid w:val="00A75947"/>
    <w:rsid w:val="00A76177"/>
    <w:rsid w:val="00A825A8"/>
    <w:rsid w:val="00A85792"/>
    <w:rsid w:val="00A85F58"/>
    <w:rsid w:val="00A8669E"/>
    <w:rsid w:val="00A91FAA"/>
    <w:rsid w:val="00A93D4A"/>
    <w:rsid w:val="00A965B7"/>
    <w:rsid w:val="00A97232"/>
    <w:rsid w:val="00A97700"/>
    <w:rsid w:val="00AA1244"/>
    <w:rsid w:val="00AA28DF"/>
    <w:rsid w:val="00AA33F9"/>
    <w:rsid w:val="00AA5562"/>
    <w:rsid w:val="00AA5CBA"/>
    <w:rsid w:val="00AA7784"/>
    <w:rsid w:val="00AA78B4"/>
    <w:rsid w:val="00AB1845"/>
    <w:rsid w:val="00AB21B8"/>
    <w:rsid w:val="00AB2279"/>
    <w:rsid w:val="00AB2F3D"/>
    <w:rsid w:val="00AB4D4C"/>
    <w:rsid w:val="00AB5554"/>
    <w:rsid w:val="00AB663C"/>
    <w:rsid w:val="00AB6902"/>
    <w:rsid w:val="00AB77CF"/>
    <w:rsid w:val="00AB7E82"/>
    <w:rsid w:val="00AC38AD"/>
    <w:rsid w:val="00AC4341"/>
    <w:rsid w:val="00AC4B8B"/>
    <w:rsid w:val="00AC66FA"/>
    <w:rsid w:val="00AC74F5"/>
    <w:rsid w:val="00AC7BFF"/>
    <w:rsid w:val="00AD0048"/>
    <w:rsid w:val="00AD02C3"/>
    <w:rsid w:val="00AD0CCB"/>
    <w:rsid w:val="00AD2FAE"/>
    <w:rsid w:val="00AD4327"/>
    <w:rsid w:val="00AD5009"/>
    <w:rsid w:val="00AD50FB"/>
    <w:rsid w:val="00AD68F4"/>
    <w:rsid w:val="00AD696A"/>
    <w:rsid w:val="00AE1936"/>
    <w:rsid w:val="00AE209F"/>
    <w:rsid w:val="00AE222D"/>
    <w:rsid w:val="00AE32B7"/>
    <w:rsid w:val="00AE5A19"/>
    <w:rsid w:val="00AE6A1A"/>
    <w:rsid w:val="00AF1B9B"/>
    <w:rsid w:val="00AF1C9E"/>
    <w:rsid w:val="00AF2460"/>
    <w:rsid w:val="00AF248E"/>
    <w:rsid w:val="00AF4263"/>
    <w:rsid w:val="00AF4AC1"/>
    <w:rsid w:val="00AF4D26"/>
    <w:rsid w:val="00AF4EEE"/>
    <w:rsid w:val="00AF68BB"/>
    <w:rsid w:val="00AF7719"/>
    <w:rsid w:val="00B01994"/>
    <w:rsid w:val="00B02F9A"/>
    <w:rsid w:val="00B03572"/>
    <w:rsid w:val="00B035D6"/>
    <w:rsid w:val="00B03795"/>
    <w:rsid w:val="00B05B81"/>
    <w:rsid w:val="00B05DAB"/>
    <w:rsid w:val="00B06C6C"/>
    <w:rsid w:val="00B079C7"/>
    <w:rsid w:val="00B10AF8"/>
    <w:rsid w:val="00B113E0"/>
    <w:rsid w:val="00B122B7"/>
    <w:rsid w:val="00B12E5C"/>
    <w:rsid w:val="00B14984"/>
    <w:rsid w:val="00B1682E"/>
    <w:rsid w:val="00B16D7C"/>
    <w:rsid w:val="00B203AD"/>
    <w:rsid w:val="00B206F9"/>
    <w:rsid w:val="00B211E9"/>
    <w:rsid w:val="00B213C0"/>
    <w:rsid w:val="00B22D95"/>
    <w:rsid w:val="00B25CAC"/>
    <w:rsid w:val="00B25E5D"/>
    <w:rsid w:val="00B279E0"/>
    <w:rsid w:val="00B27B2C"/>
    <w:rsid w:val="00B27B93"/>
    <w:rsid w:val="00B27E27"/>
    <w:rsid w:val="00B32116"/>
    <w:rsid w:val="00B32711"/>
    <w:rsid w:val="00B3409F"/>
    <w:rsid w:val="00B358C7"/>
    <w:rsid w:val="00B35B4C"/>
    <w:rsid w:val="00B4179A"/>
    <w:rsid w:val="00B42913"/>
    <w:rsid w:val="00B43A04"/>
    <w:rsid w:val="00B43B4E"/>
    <w:rsid w:val="00B443BB"/>
    <w:rsid w:val="00B459BC"/>
    <w:rsid w:val="00B45D04"/>
    <w:rsid w:val="00B4610C"/>
    <w:rsid w:val="00B51066"/>
    <w:rsid w:val="00B51489"/>
    <w:rsid w:val="00B526C5"/>
    <w:rsid w:val="00B543D9"/>
    <w:rsid w:val="00B54F3B"/>
    <w:rsid w:val="00B55184"/>
    <w:rsid w:val="00B562CD"/>
    <w:rsid w:val="00B56946"/>
    <w:rsid w:val="00B56C36"/>
    <w:rsid w:val="00B570CE"/>
    <w:rsid w:val="00B62F2B"/>
    <w:rsid w:val="00B63060"/>
    <w:rsid w:val="00B637C4"/>
    <w:rsid w:val="00B647C9"/>
    <w:rsid w:val="00B657C5"/>
    <w:rsid w:val="00B65900"/>
    <w:rsid w:val="00B66C22"/>
    <w:rsid w:val="00B66EFF"/>
    <w:rsid w:val="00B705C7"/>
    <w:rsid w:val="00B70642"/>
    <w:rsid w:val="00B70752"/>
    <w:rsid w:val="00B74BFE"/>
    <w:rsid w:val="00B74E7B"/>
    <w:rsid w:val="00B7575C"/>
    <w:rsid w:val="00B75C09"/>
    <w:rsid w:val="00B763E4"/>
    <w:rsid w:val="00B76418"/>
    <w:rsid w:val="00B76421"/>
    <w:rsid w:val="00B826D5"/>
    <w:rsid w:val="00B84143"/>
    <w:rsid w:val="00B85AE9"/>
    <w:rsid w:val="00B90131"/>
    <w:rsid w:val="00B90519"/>
    <w:rsid w:val="00B91E49"/>
    <w:rsid w:val="00B929E3"/>
    <w:rsid w:val="00B93CCB"/>
    <w:rsid w:val="00B95E19"/>
    <w:rsid w:val="00B962D4"/>
    <w:rsid w:val="00BA0857"/>
    <w:rsid w:val="00BA2CB8"/>
    <w:rsid w:val="00BA3D7B"/>
    <w:rsid w:val="00BA3DCD"/>
    <w:rsid w:val="00BA5487"/>
    <w:rsid w:val="00BA6A58"/>
    <w:rsid w:val="00BA72F9"/>
    <w:rsid w:val="00BB2363"/>
    <w:rsid w:val="00BB30B9"/>
    <w:rsid w:val="00BB34AE"/>
    <w:rsid w:val="00BB461E"/>
    <w:rsid w:val="00BB56C8"/>
    <w:rsid w:val="00BB5A2A"/>
    <w:rsid w:val="00BB5FBF"/>
    <w:rsid w:val="00BC019B"/>
    <w:rsid w:val="00BC261B"/>
    <w:rsid w:val="00BC30C6"/>
    <w:rsid w:val="00BC32B1"/>
    <w:rsid w:val="00BC42CD"/>
    <w:rsid w:val="00BC4ACC"/>
    <w:rsid w:val="00BC5807"/>
    <w:rsid w:val="00BC6213"/>
    <w:rsid w:val="00BD1DFB"/>
    <w:rsid w:val="00BD28E5"/>
    <w:rsid w:val="00BD2A59"/>
    <w:rsid w:val="00BD34CD"/>
    <w:rsid w:val="00BD3AD4"/>
    <w:rsid w:val="00BD490C"/>
    <w:rsid w:val="00BD66DC"/>
    <w:rsid w:val="00BE0D59"/>
    <w:rsid w:val="00BE10F9"/>
    <w:rsid w:val="00BE191D"/>
    <w:rsid w:val="00BE1B27"/>
    <w:rsid w:val="00BE2591"/>
    <w:rsid w:val="00BE31C3"/>
    <w:rsid w:val="00BE343B"/>
    <w:rsid w:val="00BE3CD7"/>
    <w:rsid w:val="00BE3E05"/>
    <w:rsid w:val="00BE4ACC"/>
    <w:rsid w:val="00BE5B46"/>
    <w:rsid w:val="00BF08C3"/>
    <w:rsid w:val="00BF0A43"/>
    <w:rsid w:val="00BF24CE"/>
    <w:rsid w:val="00BF2C2E"/>
    <w:rsid w:val="00BF37D4"/>
    <w:rsid w:val="00BF58BF"/>
    <w:rsid w:val="00BF5CA8"/>
    <w:rsid w:val="00BF72B6"/>
    <w:rsid w:val="00C00938"/>
    <w:rsid w:val="00C01979"/>
    <w:rsid w:val="00C0262E"/>
    <w:rsid w:val="00C03CDA"/>
    <w:rsid w:val="00C049EF"/>
    <w:rsid w:val="00C04CE3"/>
    <w:rsid w:val="00C052E1"/>
    <w:rsid w:val="00C05E93"/>
    <w:rsid w:val="00C061D7"/>
    <w:rsid w:val="00C06C2E"/>
    <w:rsid w:val="00C07757"/>
    <w:rsid w:val="00C07CF0"/>
    <w:rsid w:val="00C103E2"/>
    <w:rsid w:val="00C106BD"/>
    <w:rsid w:val="00C128BC"/>
    <w:rsid w:val="00C13805"/>
    <w:rsid w:val="00C14BE1"/>
    <w:rsid w:val="00C15752"/>
    <w:rsid w:val="00C17FCC"/>
    <w:rsid w:val="00C209D8"/>
    <w:rsid w:val="00C213E0"/>
    <w:rsid w:val="00C22053"/>
    <w:rsid w:val="00C2255B"/>
    <w:rsid w:val="00C22D74"/>
    <w:rsid w:val="00C25476"/>
    <w:rsid w:val="00C25502"/>
    <w:rsid w:val="00C25921"/>
    <w:rsid w:val="00C26096"/>
    <w:rsid w:val="00C263D5"/>
    <w:rsid w:val="00C30F0E"/>
    <w:rsid w:val="00C31EEC"/>
    <w:rsid w:val="00C34C82"/>
    <w:rsid w:val="00C35B3E"/>
    <w:rsid w:val="00C37723"/>
    <w:rsid w:val="00C42387"/>
    <w:rsid w:val="00C42956"/>
    <w:rsid w:val="00C42C27"/>
    <w:rsid w:val="00C442CF"/>
    <w:rsid w:val="00C452E5"/>
    <w:rsid w:val="00C456AB"/>
    <w:rsid w:val="00C4798F"/>
    <w:rsid w:val="00C53151"/>
    <w:rsid w:val="00C54122"/>
    <w:rsid w:val="00C542BA"/>
    <w:rsid w:val="00C545EB"/>
    <w:rsid w:val="00C54EF9"/>
    <w:rsid w:val="00C571DA"/>
    <w:rsid w:val="00C57512"/>
    <w:rsid w:val="00C619FE"/>
    <w:rsid w:val="00C61AEB"/>
    <w:rsid w:val="00C61B67"/>
    <w:rsid w:val="00C61BAE"/>
    <w:rsid w:val="00C660BF"/>
    <w:rsid w:val="00C669F7"/>
    <w:rsid w:val="00C67758"/>
    <w:rsid w:val="00C72ABA"/>
    <w:rsid w:val="00C73152"/>
    <w:rsid w:val="00C74527"/>
    <w:rsid w:val="00C75823"/>
    <w:rsid w:val="00C75D78"/>
    <w:rsid w:val="00C80C73"/>
    <w:rsid w:val="00C826D3"/>
    <w:rsid w:val="00C8606F"/>
    <w:rsid w:val="00C907C3"/>
    <w:rsid w:val="00C908FD"/>
    <w:rsid w:val="00C90A2E"/>
    <w:rsid w:val="00C922DD"/>
    <w:rsid w:val="00C94BB4"/>
    <w:rsid w:val="00C96B24"/>
    <w:rsid w:val="00C971CE"/>
    <w:rsid w:val="00C97D6B"/>
    <w:rsid w:val="00CA1ADC"/>
    <w:rsid w:val="00CA386F"/>
    <w:rsid w:val="00CA3E30"/>
    <w:rsid w:val="00CA4ACF"/>
    <w:rsid w:val="00CA4E52"/>
    <w:rsid w:val="00CA5904"/>
    <w:rsid w:val="00CA6498"/>
    <w:rsid w:val="00CB0B6E"/>
    <w:rsid w:val="00CB1405"/>
    <w:rsid w:val="00CB176E"/>
    <w:rsid w:val="00CB1F5F"/>
    <w:rsid w:val="00CB25CD"/>
    <w:rsid w:val="00CB2814"/>
    <w:rsid w:val="00CB3A0A"/>
    <w:rsid w:val="00CB4030"/>
    <w:rsid w:val="00CB4A1C"/>
    <w:rsid w:val="00CB6867"/>
    <w:rsid w:val="00CB71B6"/>
    <w:rsid w:val="00CB7D8B"/>
    <w:rsid w:val="00CC0181"/>
    <w:rsid w:val="00CC0F3D"/>
    <w:rsid w:val="00CC13D2"/>
    <w:rsid w:val="00CC2213"/>
    <w:rsid w:val="00CC223B"/>
    <w:rsid w:val="00CC3229"/>
    <w:rsid w:val="00CC46E7"/>
    <w:rsid w:val="00CC6049"/>
    <w:rsid w:val="00CC60ED"/>
    <w:rsid w:val="00CC61EE"/>
    <w:rsid w:val="00CD07AE"/>
    <w:rsid w:val="00CD08AF"/>
    <w:rsid w:val="00CD0DB5"/>
    <w:rsid w:val="00CD0F97"/>
    <w:rsid w:val="00CD1342"/>
    <w:rsid w:val="00CD1FBA"/>
    <w:rsid w:val="00CD214D"/>
    <w:rsid w:val="00CD37C9"/>
    <w:rsid w:val="00CD3F39"/>
    <w:rsid w:val="00CD4185"/>
    <w:rsid w:val="00CD4837"/>
    <w:rsid w:val="00CD4F6E"/>
    <w:rsid w:val="00CD6B63"/>
    <w:rsid w:val="00CE282C"/>
    <w:rsid w:val="00CE29F5"/>
    <w:rsid w:val="00CE33EF"/>
    <w:rsid w:val="00CE3AB0"/>
    <w:rsid w:val="00CE3CD4"/>
    <w:rsid w:val="00CE57E6"/>
    <w:rsid w:val="00CE77A4"/>
    <w:rsid w:val="00CF013C"/>
    <w:rsid w:val="00CF0578"/>
    <w:rsid w:val="00CF37CD"/>
    <w:rsid w:val="00CF3EBB"/>
    <w:rsid w:val="00CF4BD5"/>
    <w:rsid w:val="00CF55DF"/>
    <w:rsid w:val="00CF6C14"/>
    <w:rsid w:val="00CF747B"/>
    <w:rsid w:val="00D00D7F"/>
    <w:rsid w:val="00D01035"/>
    <w:rsid w:val="00D010AD"/>
    <w:rsid w:val="00D023EE"/>
    <w:rsid w:val="00D0288C"/>
    <w:rsid w:val="00D02CB6"/>
    <w:rsid w:val="00D02F65"/>
    <w:rsid w:val="00D0361C"/>
    <w:rsid w:val="00D05BB2"/>
    <w:rsid w:val="00D06257"/>
    <w:rsid w:val="00D077D5"/>
    <w:rsid w:val="00D07B4F"/>
    <w:rsid w:val="00D13A6E"/>
    <w:rsid w:val="00D14621"/>
    <w:rsid w:val="00D146B9"/>
    <w:rsid w:val="00D16A5C"/>
    <w:rsid w:val="00D2217D"/>
    <w:rsid w:val="00D223BC"/>
    <w:rsid w:val="00D24A70"/>
    <w:rsid w:val="00D24E2E"/>
    <w:rsid w:val="00D2543A"/>
    <w:rsid w:val="00D26223"/>
    <w:rsid w:val="00D302AB"/>
    <w:rsid w:val="00D304E6"/>
    <w:rsid w:val="00D304E7"/>
    <w:rsid w:val="00D3074E"/>
    <w:rsid w:val="00D30AF5"/>
    <w:rsid w:val="00D30E90"/>
    <w:rsid w:val="00D319B6"/>
    <w:rsid w:val="00D406CE"/>
    <w:rsid w:val="00D412DE"/>
    <w:rsid w:val="00D41D39"/>
    <w:rsid w:val="00D425C7"/>
    <w:rsid w:val="00D42EEF"/>
    <w:rsid w:val="00D4300B"/>
    <w:rsid w:val="00D443E3"/>
    <w:rsid w:val="00D45D53"/>
    <w:rsid w:val="00D4620A"/>
    <w:rsid w:val="00D46773"/>
    <w:rsid w:val="00D46B7E"/>
    <w:rsid w:val="00D5045D"/>
    <w:rsid w:val="00D516BB"/>
    <w:rsid w:val="00D54E08"/>
    <w:rsid w:val="00D55071"/>
    <w:rsid w:val="00D55A54"/>
    <w:rsid w:val="00D56C8F"/>
    <w:rsid w:val="00D575AC"/>
    <w:rsid w:val="00D60518"/>
    <w:rsid w:val="00D60971"/>
    <w:rsid w:val="00D70DFA"/>
    <w:rsid w:val="00D71B73"/>
    <w:rsid w:val="00D729F4"/>
    <w:rsid w:val="00D72EE7"/>
    <w:rsid w:val="00D74420"/>
    <w:rsid w:val="00D757E4"/>
    <w:rsid w:val="00D77F8A"/>
    <w:rsid w:val="00D82C07"/>
    <w:rsid w:val="00D83B2A"/>
    <w:rsid w:val="00D8589C"/>
    <w:rsid w:val="00D85912"/>
    <w:rsid w:val="00D905DD"/>
    <w:rsid w:val="00D91014"/>
    <w:rsid w:val="00D94301"/>
    <w:rsid w:val="00D94A8E"/>
    <w:rsid w:val="00D94AC1"/>
    <w:rsid w:val="00D96467"/>
    <w:rsid w:val="00D97A83"/>
    <w:rsid w:val="00D97E86"/>
    <w:rsid w:val="00DA0B1F"/>
    <w:rsid w:val="00DA2B85"/>
    <w:rsid w:val="00DA43A4"/>
    <w:rsid w:val="00DA5252"/>
    <w:rsid w:val="00DA5F02"/>
    <w:rsid w:val="00DA7266"/>
    <w:rsid w:val="00DA7F95"/>
    <w:rsid w:val="00DB1139"/>
    <w:rsid w:val="00DB1300"/>
    <w:rsid w:val="00DB16B5"/>
    <w:rsid w:val="00DB462D"/>
    <w:rsid w:val="00DB53B2"/>
    <w:rsid w:val="00DB6A77"/>
    <w:rsid w:val="00DB70CA"/>
    <w:rsid w:val="00DB74DE"/>
    <w:rsid w:val="00DC05D8"/>
    <w:rsid w:val="00DC2225"/>
    <w:rsid w:val="00DC2B9F"/>
    <w:rsid w:val="00DC38AC"/>
    <w:rsid w:val="00DD10AD"/>
    <w:rsid w:val="00DD1A8B"/>
    <w:rsid w:val="00DD1B06"/>
    <w:rsid w:val="00DD3347"/>
    <w:rsid w:val="00DD3489"/>
    <w:rsid w:val="00DD35F9"/>
    <w:rsid w:val="00DD4FAF"/>
    <w:rsid w:val="00DD7283"/>
    <w:rsid w:val="00DE12C1"/>
    <w:rsid w:val="00DE1A3C"/>
    <w:rsid w:val="00DE395A"/>
    <w:rsid w:val="00DE3986"/>
    <w:rsid w:val="00DE503C"/>
    <w:rsid w:val="00DF055A"/>
    <w:rsid w:val="00DF101A"/>
    <w:rsid w:val="00DF15B7"/>
    <w:rsid w:val="00DF1F02"/>
    <w:rsid w:val="00DF2AF4"/>
    <w:rsid w:val="00DF3198"/>
    <w:rsid w:val="00DF7474"/>
    <w:rsid w:val="00E0012D"/>
    <w:rsid w:val="00E0332A"/>
    <w:rsid w:val="00E03828"/>
    <w:rsid w:val="00E04520"/>
    <w:rsid w:val="00E052FD"/>
    <w:rsid w:val="00E05B70"/>
    <w:rsid w:val="00E0626A"/>
    <w:rsid w:val="00E063C0"/>
    <w:rsid w:val="00E07BF2"/>
    <w:rsid w:val="00E102D3"/>
    <w:rsid w:val="00E12A37"/>
    <w:rsid w:val="00E12CA9"/>
    <w:rsid w:val="00E13E2E"/>
    <w:rsid w:val="00E145E4"/>
    <w:rsid w:val="00E15F54"/>
    <w:rsid w:val="00E16F20"/>
    <w:rsid w:val="00E17070"/>
    <w:rsid w:val="00E171DE"/>
    <w:rsid w:val="00E206A3"/>
    <w:rsid w:val="00E20BED"/>
    <w:rsid w:val="00E21D67"/>
    <w:rsid w:val="00E22A7F"/>
    <w:rsid w:val="00E246F7"/>
    <w:rsid w:val="00E25795"/>
    <w:rsid w:val="00E25829"/>
    <w:rsid w:val="00E26786"/>
    <w:rsid w:val="00E26E44"/>
    <w:rsid w:val="00E275C3"/>
    <w:rsid w:val="00E2762D"/>
    <w:rsid w:val="00E27A0E"/>
    <w:rsid w:val="00E3189F"/>
    <w:rsid w:val="00E31D1E"/>
    <w:rsid w:val="00E32424"/>
    <w:rsid w:val="00E326E6"/>
    <w:rsid w:val="00E33190"/>
    <w:rsid w:val="00E332BE"/>
    <w:rsid w:val="00E34F0B"/>
    <w:rsid w:val="00E354A8"/>
    <w:rsid w:val="00E35977"/>
    <w:rsid w:val="00E36765"/>
    <w:rsid w:val="00E37A18"/>
    <w:rsid w:val="00E40E13"/>
    <w:rsid w:val="00E40FEF"/>
    <w:rsid w:val="00E41EEE"/>
    <w:rsid w:val="00E42C29"/>
    <w:rsid w:val="00E42C9F"/>
    <w:rsid w:val="00E42FC5"/>
    <w:rsid w:val="00E45235"/>
    <w:rsid w:val="00E454F5"/>
    <w:rsid w:val="00E45C79"/>
    <w:rsid w:val="00E478DB"/>
    <w:rsid w:val="00E510BF"/>
    <w:rsid w:val="00E5323F"/>
    <w:rsid w:val="00E54271"/>
    <w:rsid w:val="00E5514A"/>
    <w:rsid w:val="00E61B89"/>
    <w:rsid w:val="00E6219D"/>
    <w:rsid w:val="00E630D1"/>
    <w:rsid w:val="00E637E4"/>
    <w:rsid w:val="00E63919"/>
    <w:rsid w:val="00E64285"/>
    <w:rsid w:val="00E6686F"/>
    <w:rsid w:val="00E66C54"/>
    <w:rsid w:val="00E6752C"/>
    <w:rsid w:val="00E6780D"/>
    <w:rsid w:val="00E717DA"/>
    <w:rsid w:val="00E71CBF"/>
    <w:rsid w:val="00E72E20"/>
    <w:rsid w:val="00E73756"/>
    <w:rsid w:val="00E741BF"/>
    <w:rsid w:val="00E74335"/>
    <w:rsid w:val="00E74728"/>
    <w:rsid w:val="00E749D2"/>
    <w:rsid w:val="00E762CA"/>
    <w:rsid w:val="00E76501"/>
    <w:rsid w:val="00E77293"/>
    <w:rsid w:val="00E7757F"/>
    <w:rsid w:val="00E77C8F"/>
    <w:rsid w:val="00E80764"/>
    <w:rsid w:val="00E83630"/>
    <w:rsid w:val="00E8409B"/>
    <w:rsid w:val="00E843D6"/>
    <w:rsid w:val="00E846FD"/>
    <w:rsid w:val="00E86269"/>
    <w:rsid w:val="00E8702C"/>
    <w:rsid w:val="00E870F7"/>
    <w:rsid w:val="00E91E94"/>
    <w:rsid w:val="00E926B6"/>
    <w:rsid w:val="00E93759"/>
    <w:rsid w:val="00E93AF9"/>
    <w:rsid w:val="00E940A7"/>
    <w:rsid w:val="00E9442A"/>
    <w:rsid w:val="00E95234"/>
    <w:rsid w:val="00E957B1"/>
    <w:rsid w:val="00E967CB"/>
    <w:rsid w:val="00E967EC"/>
    <w:rsid w:val="00E96C82"/>
    <w:rsid w:val="00E96E67"/>
    <w:rsid w:val="00E97644"/>
    <w:rsid w:val="00E9780C"/>
    <w:rsid w:val="00EA0C4C"/>
    <w:rsid w:val="00EA1238"/>
    <w:rsid w:val="00EA15DC"/>
    <w:rsid w:val="00EA475B"/>
    <w:rsid w:val="00EA6637"/>
    <w:rsid w:val="00EA6AAB"/>
    <w:rsid w:val="00EB11BB"/>
    <w:rsid w:val="00EB18AE"/>
    <w:rsid w:val="00EB28F3"/>
    <w:rsid w:val="00EB2E94"/>
    <w:rsid w:val="00EB2EC4"/>
    <w:rsid w:val="00EB332D"/>
    <w:rsid w:val="00EB3E29"/>
    <w:rsid w:val="00EB4BC7"/>
    <w:rsid w:val="00EB529D"/>
    <w:rsid w:val="00EC0FBD"/>
    <w:rsid w:val="00EC1B50"/>
    <w:rsid w:val="00EC1BEA"/>
    <w:rsid w:val="00EC3C05"/>
    <w:rsid w:val="00EC3D42"/>
    <w:rsid w:val="00EC5CAC"/>
    <w:rsid w:val="00EC6166"/>
    <w:rsid w:val="00EC687D"/>
    <w:rsid w:val="00EC6B85"/>
    <w:rsid w:val="00EC6DA6"/>
    <w:rsid w:val="00ED103F"/>
    <w:rsid w:val="00ED2061"/>
    <w:rsid w:val="00ED3B87"/>
    <w:rsid w:val="00ED7BEF"/>
    <w:rsid w:val="00EE013D"/>
    <w:rsid w:val="00EE1E60"/>
    <w:rsid w:val="00EE3489"/>
    <w:rsid w:val="00EE3FB8"/>
    <w:rsid w:val="00EE44A4"/>
    <w:rsid w:val="00EE5AF8"/>
    <w:rsid w:val="00EE79ED"/>
    <w:rsid w:val="00EF0807"/>
    <w:rsid w:val="00EF16D0"/>
    <w:rsid w:val="00EF22AD"/>
    <w:rsid w:val="00EF238B"/>
    <w:rsid w:val="00EF4B1D"/>
    <w:rsid w:val="00EF5B24"/>
    <w:rsid w:val="00F01101"/>
    <w:rsid w:val="00F0146D"/>
    <w:rsid w:val="00F021C4"/>
    <w:rsid w:val="00F0276E"/>
    <w:rsid w:val="00F02848"/>
    <w:rsid w:val="00F02F8D"/>
    <w:rsid w:val="00F03BB6"/>
    <w:rsid w:val="00F05C84"/>
    <w:rsid w:val="00F107CC"/>
    <w:rsid w:val="00F11438"/>
    <w:rsid w:val="00F11B66"/>
    <w:rsid w:val="00F11C55"/>
    <w:rsid w:val="00F11D5C"/>
    <w:rsid w:val="00F13144"/>
    <w:rsid w:val="00F156F6"/>
    <w:rsid w:val="00F169DC"/>
    <w:rsid w:val="00F20B91"/>
    <w:rsid w:val="00F20D67"/>
    <w:rsid w:val="00F21934"/>
    <w:rsid w:val="00F220A7"/>
    <w:rsid w:val="00F23B55"/>
    <w:rsid w:val="00F245A2"/>
    <w:rsid w:val="00F251C8"/>
    <w:rsid w:val="00F25B86"/>
    <w:rsid w:val="00F2630F"/>
    <w:rsid w:val="00F26446"/>
    <w:rsid w:val="00F31702"/>
    <w:rsid w:val="00F318D8"/>
    <w:rsid w:val="00F31923"/>
    <w:rsid w:val="00F33536"/>
    <w:rsid w:val="00F357B8"/>
    <w:rsid w:val="00F36C54"/>
    <w:rsid w:val="00F375F5"/>
    <w:rsid w:val="00F40CCF"/>
    <w:rsid w:val="00F413CA"/>
    <w:rsid w:val="00F419B0"/>
    <w:rsid w:val="00F41CFF"/>
    <w:rsid w:val="00F448E7"/>
    <w:rsid w:val="00F45149"/>
    <w:rsid w:val="00F45B4C"/>
    <w:rsid w:val="00F4603D"/>
    <w:rsid w:val="00F50DB5"/>
    <w:rsid w:val="00F52A1F"/>
    <w:rsid w:val="00F53178"/>
    <w:rsid w:val="00F54F29"/>
    <w:rsid w:val="00F55D23"/>
    <w:rsid w:val="00F61DB1"/>
    <w:rsid w:val="00F61FB0"/>
    <w:rsid w:val="00F6231D"/>
    <w:rsid w:val="00F63E12"/>
    <w:rsid w:val="00F64D06"/>
    <w:rsid w:val="00F65CE1"/>
    <w:rsid w:val="00F673A4"/>
    <w:rsid w:val="00F678F8"/>
    <w:rsid w:val="00F67959"/>
    <w:rsid w:val="00F67F4A"/>
    <w:rsid w:val="00F70C15"/>
    <w:rsid w:val="00F71805"/>
    <w:rsid w:val="00F71CE1"/>
    <w:rsid w:val="00F71FB2"/>
    <w:rsid w:val="00F73092"/>
    <w:rsid w:val="00F7310C"/>
    <w:rsid w:val="00F74035"/>
    <w:rsid w:val="00F7405D"/>
    <w:rsid w:val="00F74185"/>
    <w:rsid w:val="00F75CBA"/>
    <w:rsid w:val="00F77677"/>
    <w:rsid w:val="00F77A42"/>
    <w:rsid w:val="00F80C07"/>
    <w:rsid w:val="00F82087"/>
    <w:rsid w:val="00F8227B"/>
    <w:rsid w:val="00F82D3B"/>
    <w:rsid w:val="00F83242"/>
    <w:rsid w:val="00F83586"/>
    <w:rsid w:val="00F8390D"/>
    <w:rsid w:val="00F84137"/>
    <w:rsid w:val="00F84F93"/>
    <w:rsid w:val="00F859A6"/>
    <w:rsid w:val="00F85A1D"/>
    <w:rsid w:val="00F85BE6"/>
    <w:rsid w:val="00F86ABC"/>
    <w:rsid w:val="00F91619"/>
    <w:rsid w:val="00F93F15"/>
    <w:rsid w:val="00F945B5"/>
    <w:rsid w:val="00FA00B6"/>
    <w:rsid w:val="00FA1AFC"/>
    <w:rsid w:val="00FA1B40"/>
    <w:rsid w:val="00FA2534"/>
    <w:rsid w:val="00FA34BF"/>
    <w:rsid w:val="00FA3759"/>
    <w:rsid w:val="00FA4BBD"/>
    <w:rsid w:val="00FA5812"/>
    <w:rsid w:val="00FA601E"/>
    <w:rsid w:val="00FB01E0"/>
    <w:rsid w:val="00FB1BD3"/>
    <w:rsid w:val="00FB25E7"/>
    <w:rsid w:val="00FB2C45"/>
    <w:rsid w:val="00FB37A9"/>
    <w:rsid w:val="00FB5211"/>
    <w:rsid w:val="00FB554E"/>
    <w:rsid w:val="00FB5EC8"/>
    <w:rsid w:val="00FB7334"/>
    <w:rsid w:val="00FB74F9"/>
    <w:rsid w:val="00FC0592"/>
    <w:rsid w:val="00FC124C"/>
    <w:rsid w:val="00FC1FFE"/>
    <w:rsid w:val="00FC2DFC"/>
    <w:rsid w:val="00FC408A"/>
    <w:rsid w:val="00FC5814"/>
    <w:rsid w:val="00FC58A4"/>
    <w:rsid w:val="00FC5E2E"/>
    <w:rsid w:val="00FC61D0"/>
    <w:rsid w:val="00FC61DD"/>
    <w:rsid w:val="00FC77B4"/>
    <w:rsid w:val="00FD033E"/>
    <w:rsid w:val="00FD3792"/>
    <w:rsid w:val="00FD7506"/>
    <w:rsid w:val="00FE0D32"/>
    <w:rsid w:val="00FE360E"/>
    <w:rsid w:val="00FE48D4"/>
    <w:rsid w:val="00FE6385"/>
    <w:rsid w:val="00FE6D7E"/>
    <w:rsid w:val="00FE7318"/>
    <w:rsid w:val="00FE7AB9"/>
    <w:rsid w:val="00FF0611"/>
    <w:rsid w:val="00FF14C0"/>
    <w:rsid w:val="00FF1D6A"/>
    <w:rsid w:val="00FF3205"/>
    <w:rsid w:val="00FF3B90"/>
    <w:rsid w:val="00FF5752"/>
    <w:rsid w:val="00FF5925"/>
    <w:rsid w:val="00FF5DFB"/>
    <w:rsid w:val="00FF5FCC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1B6DE1-A1A7-4991-8AE8-4F21B322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E79ED"/>
    <w:rPr>
      <w:rFonts w:ascii="바탕"/>
      <w:kern w:val="2"/>
      <w:szCs w:val="24"/>
    </w:rPr>
  </w:style>
  <w:style w:type="paragraph" w:styleId="10">
    <w:name w:val="heading 1"/>
    <w:basedOn w:val="22"/>
    <w:next w:val="22"/>
    <w:link w:val="1Char"/>
    <w:uiPriority w:val="9"/>
    <w:qFormat/>
    <w:rsid w:val="00EE79ED"/>
    <w:pPr>
      <w:tabs>
        <w:tab w:val="num" w:pos="1440"/>
      </w:tabs>
      <w:ind w:left="690" w:hanging="555"/>
      <w:outlineLvl w:val="0"/>
    </w:pPr>
    <w:rPr>
      <w:rFonts w:ascii="Trebuchet MS" w:hAnsi="Trebuchet MS"/>
      <w:sz w:val="32"/>
      <w:szCs w:val="28"/>
    </w:rPr>
  </w:style>
  <w:style w:type="paragraph" w:styleId="22">
    <w:name w:val="heading 2"/>
    <w:basedOn w:val="a4"/>
    <w:next w:val="a4"/>
    <w:link w:val="2Char"/>
    <w:uiPriority w:val="9"/>
    <w:unhideWhenUsed/>
    <w:qFormat/>
    <w:rsid w:val="004E61EB"/>
    <w:pPr>
      <w:keepNext/>
      <w:outlineLvl w:val="1"/>
    </w:pPr>
    <w:rPr>
      <w:rFonts w:ascii="맑은 고딕" w:eastAsia="맑은 고딕" w:hAnsi="맑은 고딕"/>
    </w:rPr>
  </w:style>
  <w:style w:type="paragraph" w:styleId="32">
    <w:name w:val="heading 3"/>
    <w:basedOn w:val="a4"/>
    <w:next w:val="a4"/>
    <w:link w:val="3Char"/>
    <w:uiPriority w:val="9"/>
    <w:unhideWhenUsed/>
    <w:qFormat/>
    <w:rsid w:val="00EE79ED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paragraph" w:styleId="42">
    <w:name w:val="heading 4"/>
    <w:basedOn w:val="a4"/>
    <w:next w:val="a4"/>
    <w:link w:val="4Char"/>
    <w:uiPriority w:val="9"/>
    <w:unhideWhenUsed/>
    <w:qFormat/>
    <w:rsid w:val="004E61EB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4"/>
    <w:next w:val="a4"/>
    <w:link w:val="5Char"/>
    <w:semiHidden/>
    <w:unhideWhenUsed/>
    <w:qFormat/>
    <w:rsid w:val="00EA66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4"/>
    <w:next w:val="a4"/>
    <w:link w:val="6Char"/>
    <w:rsid w:val="006C76D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rsid w:val="006C76D3"/>
    <w:pPr>
      <w:keepNext/>
      <w:ind w:leftChars="700" w:left="700" w:hangingChars="200" w:hanging="2000"/>
      <w:outlineLvl w:val="6"/>
    </w:pPr>
  </w:style>
  <w:style w:type="paragraph" w:styleId="8">
    <w:name w:val="heading 8"/>
    <w:basedOn w:val="a4"/>
    <w:next w:val="a4"/>
    <w:link w:val="8Char"/>
    <w:rsid w:val="006C76D3"/>
    <w:pPr>
      <w:keepNext/>
      <w:ind w:leftChars="800" w:left="800" w:hangingChars="200" w:hanging="2000"/>
      <w:outlineLvl w:val="7"/>
    </w:pPr>
  </w:style>
  <w:style w:type="paragraph" w:styleId="9">
    <w:name w:val="heading 9"/>
    <w:basedOn w:val="a4"/>
    <w:next w:val="a4"/>
    <w:link w:val="9Char"/>
    <w:rsid w:val="006C76D3"/>
    <w:pPr>
      <w:keepNext/>
      <w:ind w:leftChars="900" w:left="900" w:hangingChars="200" w:hanging="2000"/>
      <w:outlineLvl w:val="8"/>
    </w:pPr>
    <w:rPr>
      <w:rFonts w:eastAsia="굴림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1">
    <w:name w:val="1순위 본문"/>
    <w:basedOn w:val="a4"/>
    <w:link w:val="1Char0"/>
    <w:qFormat/>
    <w:rsid w:val="00EA1238"/>
    <w:pPr>
      <w:ind w:leftChars="50" w:left="50"/>
      <w:jc w:val="both"/>
    </w:pPr>
    <w:rPr>
      <w:rFonts w:ascii="Trebuchet MS" w:eastAsia="맑은 고딕" w:hAnsi="Trebuchet MS" w:cs="굴림"/>
    </w:rPr>
  </w:style>
  <w:style w:type="character" w:customStyle="1" w:styleId="1Char">
    <w:name w:val="제목 1 Char"/>
    <w:link w:val="10"/>
    <w:uiPriority w:val="9"/>
    <w:rsid w:val="00EE79ED"/>
    <w:rPr>
      <w:rFonts w:ascii="Trebuchet MS" w:eastAsia="맑은 고딕" w:hAnsi="Trebuchet MS"/>
      <w:kern w:val="2"/>
      <w:sz w:val="32"/>
      <w:szCs w:val="28"/>
    </w:rPr>
  </w:style>
  <w:style w:type="character" w:customStyle="1" w:styleId="2Char">
    <w:name w:val="제목 2 Char"/>
    <w:basedOn w:val="a5"/>
    <w:link w:val="22"/>
    <w:uiPriority w:val="9"/>
    <w:rsid w:val="004E61EB"/>
    <w:rPr>
      <w:rFonts w:ascii="맑은 고딕" w:eastAsia="맑은 고딕" w:hAnsi="맑은 고딕" w:cs="Times New Roman"/>
      <w:kern w:val="2"/>
      <w:szCs w:val="24"/>
    </w:rPr>
  </w:style>
  <w:style w:type="character" w:customStyle="1" w:styleId="3Char">
    <w:name w:val="제목 3 Char"/>
    <w:link w:val="32"/>
    <w:uiPriority w:val="9"/>
    <w:rsid w:val="00EE79ED"/>
    <w:rPr>
      <w:rFonts w:ascii="맑은 고딕" w:eastAsia="맑은 고딕" w:hAnsi="맑은 고딕"/>
      <w:kern w:val="2"/>
      <w:szCs w:val="24"/>
    </w:rPr>
  </w:style>
  <w:style w:type="character" w:customStyle="1" w:styleId="4Char">
    <w:name w:val="제목 4 Char"/>
    <w:basedOn w:val="a5"/>
    <w:link w:val="42"/>
    <w:uiPriority w:val="9"/>
    <w:rsid w:val="004E61EB"/>
    <w:rPr>
      <w:rFonts w:ascii="바탕"/>
      <w:b/>
      <w:bCs/>
      <w:kern w:val="2"/>
      <w:szCs w:val="24"/>
    </w:rPr>
  </w:style>
  <w:style w:type="paragraph" w:styleId="a8">
    <w:name w:val="caption"/>
    <w:basedOn w:val="a4"/>
    <w:next w:val="a4"/>
    <w:link w:val="Char"/>
    <w:qFormat/>
    <w:rsid w:val="00EE79ED"/>
    <w:pPr>
      <w:spacing w:after="120"/>
      <w:jc w:val="center"/>
    </w:pPr>
    <w:rPr>
      <w:rFonts w:ascii="Trebuchet MS" w:eastAsia="맑은 고딕" w:hAnsi="Trebuchet MS"/>
      <w:bCs/>
      <w:sz w:val="18"/>
      <w:szCs w:val="20"/>
    </w:rPr>
  </w:style>
  <w:style w:type="character" w:customStyle="1" w:styleId="Char">
    <w:name w:val="캡션 Char"/>
    <w:basedOn w:val="a5"/>
    <w:link w:val="a8"/>
    <w:rsid w:val="004E61EB"/>
    <w:rPr>
      <w:rFonts w:ascii="Trebuchet MS" w:eastAsia="맑은 고딕" w:hAnsi="Trebuchet MS"/>
      <w:bCs/>
      <w:kern w:val="2"/>
      <w:sz w:val="18"/>
    </w:rPr>
  </w:style>
  <w:style w:type="paragraph" w:styleId="a9">
    <w:name w:val="Subtitle"/>
    <w:aliases w:val="레지스터 이름"/>
    <w:basedOn w:val="aa"/>
    <w:next w:val="aa"/>
    <w:link w:val="Char0"/>
    <w:qFormat/>
    <w:rsid w:val="00A03684"/>
    <w:pPr>
      <w:spacing w:after="60"/>
      <w:ind w:leftChars="0" w:left="102" w:rightChars="150" w:right="300" w:hangingChars="51" w:hanging="102"/>
    </w:pPr>
    <w:rPr>
      <w:rFonts w:ascii="Trebuchet MS" w:eastAsiaTheme="minorHAnsi" w:hAnsi="Trebuchet MS" w:cs="Trebuchet MS"/>
      <w:b/>
      <w:szCs w:val="20"/>
    </w:rPr>
  </w:style>
  <w:style w:type="character" w:customStyle="1" w:styleId="Char0">
    <w:name w:val="부제 Char"/>
    <w:aliases w:val="레지스터 이름 Char"/>
    <w:basedOn w:val="a5"/>
    <w:link w:val="a9"/>
    <w:rsid w:val="00A03684"/>
    <w:rPr>
      <w:rFonts w:ascii="Trebuchet MS" w:eastAsiaTheme="minorHAnsi" w:hAnsi="Trebuchet MS" w:cs="Trebuchet MS"/>
      <w:b/>
      <w:kern w:val="2"/>
    </w:rPr>
  </w:style>
  <w:style w:type="paragraph" w:styleId="aa">
    <w:name w:val="Normal Indent"/>
    <w:basedOn w:val="a4"/>
    <w:uiPriority w:val="99"/>
    <w:unhideWhenUsed/>
    <w:rsid w:val="004E61EB"/>
    <w:pPr>
      <w:ind w:leftChars="400" w:left="800"/>
    </w:pPr>
  </w:style>
  <w:style w:type="paragraph" w:styleId="ab">
    <w:name w:val="List Paragraph"/>
    <w:basedOn w:val="a4"/>
    <w:uiPriority w:val="34"/>
    <w:qFormat/>
    <w:rsid w:val="00EE79ED"/>
    <w:pPr>
      <w:ind w:leftChars="400" w:left="800"/>
    </w:pPr>
  </w:style>
  <w:style w:type="paragraph" w:customStyle="1" w:styleId="23">
    <w:name w:val="2순위 본문"/>
    <w:basedOn w:val="a4"/>
    <w:link w:val="2Char0"/>
    <w:qFormat/>
    <w:rsid w:val="00EA6637"/>
    <w:pPr>
      <w:ind w:leftChars="283" w:left="566" w:firstLineChars="71" w:firstLine="142"/>
    </w:pPr>
    <w:rPr>
      <w:rFonts w:eastAsia="Trebuchet MS"/>
    </w:rPr>
  </w:style>
  <w:style w:type="character" w:customStyle="1" w:styleId="2Char0">
    <w:name w:val="2순위 본문 Char"/>
    <w:basedOn w:val="a5"/>
    <w:link w:val="23"/>
    <w:rsid w:val="00EA6637"/>
    <w:rPr>
      <w:rFonts w:ascii="Trebuchet MS" w:eastAsia="Trebuchet MS" w:hAnsi="Trebuchet MS"/>
      <w:kern w:val="2"/>
      <w:szCs w:val="24"/>
    </w:rPr>
  </w:style>
  <w:style w:type="paragraph" w:customStyle="1" w:styleId="ac">
    <w:name w:val="그림"/>
    <w:basedOn w:val="ad"/>
    <w:qFormat/>
    <w:rsid w:val="00EE79ED"/>
    <w:rPr>
      <w:sz w:val="18"/>
    </w:rPr>
  </w:style>
  <w:style w:type="paragraph" w:customStyle="1" w:styleId="1">
    <w:name w:val="1순위 제목"/>
    <w:basedOn w:val="10"/>
    <w:next w:val="a4"/>
    <w:qFormat/>
    <w:rsid w:val="0023102B"/>
    <w:pPr>
      <w:numPr>
        <w:numId w:val="16"/>
      </w:numPr>
      <w:tabs>
        <w:tab w:val="left" w:pos="800"/>
      </w:tabs>
      <w:spacing w:line="360" w:lineRule="auto"/>
      <w:ind w:left="-227"/>
    </w:pPr>
    <w:rPr>
      <w:rFonts w:eastAsiaTheme="majorEastAsia"/>
    </w:rPr>
  </w:style>
  <w:style w:type="paragraph" w:customStyle="1" w:styleId="21">
    <w:name w:val="2순위 제목"/>
    <w:basedOn w:val="22"/>
    <w:next w:val="10"/>
    <w:qFormat/>
    <w:rsid w:val="0023102B"/>
    <w:pPr>
      <w:numPr>
        <w:ilvl w:val="1"/>
        <w:numId w:val="16"/>
      </w:numPr>
      <w:spacing w:before="120" w:after="120"/>
      <w:ind w:left="0"/>
    </w:pPr>
    <w:rPr>
      <w:rFonts w:ascii="Trebuchet MS" w:hAnsi="Trebuchet MS"/>
      <w:sz w:val="30"/>
      <w:szCs w:val="32"/>
    </w:rPr>
  </w:style>
  <w:style w:type="paragraph" w:customStyle="1" w:styleId="31">
    <w:name w:val="3순위 제목"/>
    <w:basedOn w:val="32"/>
    <w:next w:val="12"/>
    <w:qFormat/>
    <w:rsid w:val="0023102B"/>
    <w:pPr>
      <w:numPr>
        <w:ilvl w:val="2"/>
        <w:numId w:val="16"/>
      </w:numPr>
      <w:spacing w:before="120" w:after="120"/>
      <w:ind w:leftChars="0" w:left="-284" w:rightChars="150" w:right="150" w:firstLineChars="0" w:firstLine="0"/>
    </w:pPr>
    <w:rPr>
      <w:rFonts w:ascii="Trebuchet MS" w:hAnsi="Trebuchet MS"/>
      <w:sz w:val="28"/>
      <w:szCs w:val="32"/>
    </w:rPr>
  </w:style>
  <w:style w:type="paragraph" w:customStyle="1" w:styleId="41">
    <w:name w:val="4순위 제목"/>
    <w:basedOn w:val="42"/>
    <w:next w:val="a4"/>
    <w:qFormat/>
    <w:rsid w:val="0023102B"/>
    <w:pPr>
      <w:numPr>
        <w:ilvl w:val="3"/>
        <w:numId w:val="16"/>
      </w:numPr>
      <w:ind w:leftChars="0" w:left="-284" w:firstLineChars="0" w:firstLine="0"/>
    </w:pPr>
    <w:rPr>
      <w:rFonts w:ascii="Trebuchet MS" w:eastAsia="맑은 고딕" w:hAnsi="Trebuchet MS"/>
      <w:b w:val="0"/>
      <w:sz w:val="26"/>
      <w:szCs w:val="28"/>
    </w:rPr>
  </w:style>
  <w:style w:type="paragraph" w:customStyle="1" w:styleId="fig">
    <w:name w:val="fig"/>
    <w:basedOn w:val="aa"/>
    <w:link w:val="figChar"/>
    <w:qFormat/>
    <w:rsid w:val="00B43A04"/>
    <w:pPr>
      <w:keepNext/>
      <w:ind w:leftChars="0" w:left="0" w:right="200"/>
      <w:jc w:val="center"/>
    </w:pPr>
    <w:rPr>
      <w:rFonts w:ascii="Trebuchet MS"/>
      <w:sz w:val="18"/>
    </w:rPr>
  </w:style>
  <w:style w:type="character" w:customStyle="1" w:styleId="figChar">
    <w:name w:val="fig Char"/>
    <w:basedOn w:val="Char"/>
    <w:link w:val="fig"/>
    <w:rsid w:val="00B43A04"/>
    <w:rPr>
      <w:rFonts w:ascii="Trebuchet MS" w:eastAsia="맑은 고딕" w:hAnsi="Trebuchet MS"/>
      <w:bCs w:val="0"/>
      <w:kern w:val="2"/>
      <w:sz w:val="18"/>
      <w:szCs w:val="24"/>
    </w:rPr>
  </w:style>
  <w:style w:type="character" w:customStyle="1" w:styleId="5Char">
    <w:name w:val="제목 5 Char"/>
    <w:basedOn w:val="a5"/>
    <w:link w:val="51"/>
    <w:semiHidden/>
    <w:rsid w:val="00EA6637"/>
    <w:rPr>
      <w:rFonts w:asciiTheme="majorHAnsi" w:eastAsiaTheme="majorEastAsia" w:hAnsiTheme="majorHAnsi" w:cstheme="majorBidi"/>
      <w:kern w:val="2"/>
      <w:szCs w:val="24"/>
    </w:rPr>
  </w:style>
  <w:style w:type="paragraph" w:styleId="13">
    <w:name w:val="toc 1"/>
    <w:basedOn w:val="a4"/>
    <w:next w:val="a4"/>
    <w:autoRedefine/>
    <w:uiPriority w:val="39"/>
    <w:qFormat/>
    <w:rsid w:val="00E145E4"/>
    <w:pPr>
      <w:tabs>
        <w:tab w:val="left" w:pos="400"/>
        <w:tab w:val="right" w:leader="dot" w:pos="8494"/>
      </w:tabs>
      <w:ind w:left="100" w:firstLine="42"/>
    </w:pPr>
    <w:rPr>
      <w:rFonts w:ascii="Trebuchet MS" w:eastAsia="Trebuchet MS" w:hAnsi="Trebuchet MS"/>
      <w:b/>
      <w:noProof/>
    </w:rPr>
  </w:style>
  <w:style w:type="paragraph" w:styleId="24">
    <w:name w:val="toc 2"/>
    <w:basedOn w:val="a4"/>
    <w:next w:val="a4"/>
    <w:autoRedefine/>
    <w:uiPriority w:val="39"/>
    <w:qFormat/>
    <w:rsid w:val="001A1821"/>
    <w:pPr>
      <w:tabs>
        <w:tab w:val="left" w:pos="1275"/>
        <w:tab w:val="right" w:leader="dot" w:pos="8494"/>
      </w:tabs>
      <w:ind w:leftChars="200" w:left="400"/>
    </w:pPr>
    <w:rPr>
      <w:rFonts w:ascii="Trebuchet MS" w:eastAsia="Trebuchet MS" w:hAnsi="Trebuchet MS"/>
      <w:noProof/>
    </w:rPr>
  </w:style>
  <w:style w:type="paragraph" w:styleId="33">
    <w:name w:val="toc 3"/>
    <w:basedOn w:val="a4"/>
    <w:next w:val="a4"/>
    <w:autoRedefine/>
    <w:uiPriority w:val="39"/>
    <w:qFormat/>
    <w:rsid w:val="00E145E4"/>
    <w:pPr>
      <w:tabs>
        <w:tab w:val="left" w:pos="1720"/>
        <w:tab w:val="right" w:leader="dot" w:pos="8494"/>
      </w:tabs>
      <w:ind w:leftChars="142" w:left="284" w:firstLineChars="283" w:firstLine="566"/>
    </w:pPr>
    <w:rPr>
      <w:rFonts w:ascii="Trebuchet MS" w:eastAsia="Trebuchet MS" w:hAnsi="Trebuchet MS"/>
      <w:noProof/>
    </w:rPr>
  </w:style>
  <w:style w:type="character" w:styleId="ae">
    <w:name w:val="Emphasis"/>
    <w:uiPriority w:val="20"/>
    <w:qFormat/>
    <w:rsid w:val="00EE79ED"/>
    <w:rPr>
      <w:i/>
      <w:iCs/>
    </w:rPr>
  </w:style>
  <w:style w:type="paragraph" w:styleId="af">
    <w:name w:val="No Spacing"/>
    <w:uiPriority w:val="1"/>
    <w:qFormat/>
    <w:rsid w:val="00EA66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f0">
    <w:name w:val="Quote"/>
    <w:basedOn w:val="a4"/>
    <w:next w:val="a4"/>
    <w:link w:val="Char1"/>
    <w:uiPriority w:val="29"/>
    <w:qFormat/>
    <w:rsid w:val="00EA6637"/>
    <w:rPr>
      <w:i/>
      <w:iCs/>
      <w:color w:val="000000" w:themeColor="text1"/>
    </w:rPr>
  </w:style>
  <w:style w:type="character" w:customStyle="1" w:styleId="Char1">
    <w:name w:val="인용 Char"/>
    <w:basedOn w:val="a5"/>
    <w:link w:val="af0"/>
    <w:uiPriority w:val="29"/>
    <w:rsid w:val="00EA6637"/>
    <w:rPr>
      <w:rFonts w:ascii="바탕"/>
      <w:i/>
      <w:iCs/>
      <w:color w:val="000000" w:themeColor="text1"/>
      <w:kern w:val="2"/>
      <w:szCs w:val="24"/>
    </w:rPr>
  </w:style>
  <w:style w:type="paragraph" w:styleId="af1">
    <w:name w:val="Intense Quote"/>
    <w:basedOn w:val="a4"/>
    <w:next w:val="a4"/>
    <w:link w:val="Char2"/>
    <w:uiPriority w:val="30"/>
    <w:qFormat/>
    <w:rsid w:val="00EA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5"/>
    <w:link w:val="af1"/>
    <w:uiPriority w:val="30"/>
    <w:rsid w:val="00EA6637"/>
    <w:rPr>
      <w:rFonts w:ascii="바탕"/>
      <w:b/>
      <w:bCs/>
      <w:i/>
      <w:iCs/>
      <w:color w:val="4F81BD" w:themeColor="accent1"/>
      <w:kern w:val="2"/>
      <w:szCs w:val="24"/>
    </w:rPr>
  </w:style>
  <w:style w:type="paragraph" w:styleId="TOC">
    <w:name w:val="TOC Heading"/>
    <w:basedOn w:val="10"/>
    <w:next w:val="a4"/>
    <w:uiPriority w:val="39"/>
    <w:unhideWhenUsed/>
    <w:qFormat/>
    <w:rsid w:val="00EE79ED"/>
    <w:pPr>
      <w:keepLines/>
      <w:tabs>
        <w:tab w:val="clear" w:pos="1440"/>
      </w:tabs>
      <w:spacing w:before="480" w:line="276" w:lineRule="auto"/>
      <w:ind w:left="0" w:firstLine="0"/>
      <w:outlineLvl w:val="9"/>
    </w:pPr>
    <w:rPr>
      <w:rFonts w:ascii="맑은 고딕" w:hAnsi="맑은 고딕"/>
      <w:b/>
      <w:bCs/>
      <w:color w:val="365F91"/>
      <w:kern w:val="0"/>
      <w:sz w:val="28"/>
    </w:rPr>
  </w:style>
  <w:style w:type="paragraph" w:customStyle="1" w:styleId="25">
    <w:name w:val="제목2"/>
    <w:basedOn w:val="10"/>
    <w:link w:val="2Char1"/>
    <w:qFormat/>
    <w:rsid w:val="00EE79ED"/>
    <w:pPr>
      <w:tabs>
        <w:tab w:val="clear" w:pos="1440"/>
      </w:tabs>
      <w:ind w:left="0" w:firstLine="0"/>
    </w:pPr>
    <w:rPr>
      <w:sz w:val="28"/>
    </w:rPr>
  </w:style>
  <w:style w:type="character" w:customStyle="1" w:styleId="2Char1">
    <w:name w:val="제목2 Char"/>
    <w:link w:val="25"/>
    <w:rsid w:val="00EE79ED"/>
    <w:rPr>
      <w:rFonts w:ascii="Trebuchet MS" w:eastAsia="맑은 고딕" w:hAnsi="Trebuchet MS"/>
      <w:kern w:val="2"/>
      <w:sz w:val="28"/>
      <w:szCs w:val="28"/>
    </w:rPr>
  </w:style>
  <w:style w:type="paragraph" w:customStyle="1" w:styleId="34">
    <w:name w:val="제목3"/>
    <w:basedOn w:val="25"/>
    <w:link w:val="3Char0"/>
    <w:qFormat/>
    <w:rsid w:val="00EE79ED"/>
    <w:pPr>
      <w:ind w:leftChars="100" w:left="1055" w:rightChars="100" w:right="100" w:hanging="288"/>
    </w:pPr>
  </w:style>
  <w:style w:type="character" w:customStyle="1" w:styleId="3Char0">
    <w:name w:val="제목3 Char"/>
    <w:basedOn w:val="2Char1"/>
    <w:link w:val="34"/>
    <w:rsid w:val="00EE79ED"/>
    <w:rPr>
      <w:rFonts w:ascii="Trebuchet MS" w:eastAsia="맑은 고딕" w:hAnsi="Trebuchet MS"/>
      <w:kern w:val="2"/>
      <w:sz w:val="28"/>
      <w:szCs w:val="28"/>
    </w:rPr>
  </w:style>
  <w:style w:type="paragraph" w:customStyle="1" w:styleId="12">
    <w:name w:val="제목1"/>
    <w:basedOn w:val="1"/>
    <w:link w:val="1Char1"/>
    <w:qFormat/>
    <w:rsid w:val="00EE79ED"/>
    <w:pPr>
      <w:numPr>
        <w:numId w:val="0"/>
      </w:numPr>
      <w:spacing w:before="120" w:after="120"/>
      <w:ind w:left="57" w:hanging="57"/>
    </w:pPr>
  </w:style>
  <w:style w:type="character" w:customStyle="1" w:styleId="1Char1">
    <w:name w:val="제목1 Char"/>
    <w:link w:val="12"/>
    <w:rsid w:val="00EE79ED"/>
    <w:rPr>
      <w:rFonts w:ascii="Trebuchet MS" w:eastAsia="Trebuchet MS" w:hAnsi="Trebuchet MS"/>
      <w:kern w:val="2"/>
      <w:sz w:val="32"/>
      <w:szCs w:val="28"/>
    </w:rPr>
  </w:style>
  <w:style w:type="paragraph" w:customStyle="1" w:styleId="35">
    <w:name w:val="3순위 본문"/>
    <w:basedOn w:val="a4"/>
    <w:qFormat/>
    <w:rsid w:val="00EA6637"/>
    <w:pPr>
      <w:ind w:leftChars="638" w:left="1276" w:firstLineChars="71" w:firstLine="142"/>
    </w:pPr>
    <w:rPr>
      <w:rFonts w:eastAsia="굴림"/>
    </w:rPr>
  </w:style>
  <w:style w:type="paragraph" w:customStyle="1" w:styleId="ad">
    <w:name w:val="표"/>
    <w:basedOn w:val="11"/>
    <w:link w:val="Char3"/>
    <w:qFormat/>
    <w:rsid w:val="00EE79ED"/>
    <w:pPr>
      <w:jc w:val="center"/>
    </w:pPr>
    <w:rPr>
      <w:rFonts w:eastAsia="Trebuchet MS"/>
      <w:szCs w:val="20"/>
    </w:rPr>
  </w:style>
  <w:style w:type="character" w:customStyle="1" w:styleId="Char3">
    <w:name w:val="표 Char"/>
    <w:link w:val="ad"/>
    <w:rsid w:val="00EE79ED"/>
    <w:rPr>
      <w:rFonts w:ascii="Trebuchet MS" w:eastAsia="Trebuchet MS" w:hAnsi="Trebuchet MS"/>
      <w:kern w:val="2"/>
    </w:rPr>
  </w:style>
  <w:style w:type="paragraph" w:styleId="af2">
    <w:name w:val="List"/>
    <w:basedOn w:val="a4"/>
    <w:unhideWhenUsed/>
    <w:rsid w:val="00EA6637"/>
    <w:pPr>
      <w:ind w:leftChars="200" w:left="100" w:hangingChars="200" w:hanging="200"/>
      <w:contextualSpacing/>
    </w:pPr>
  </w:style>
  <w:style w:type="character" w:customStyle="1" w:styleId="6Char">
    <w:name w:val="제목 6 Char"/>
    <w:basedOn w:val="a5"/>
    <w:link w:val="6"/>
    <w:rsid w:val="006C76D3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5"/>
    <w:link w:val="7"/>
    <w:rsid w:val="006C76D3"/>
    <w:rPr>
      <w:rFonts w:ascii="바탕"/>
      <w:kern w:val="2"/>
      <w:szCs w:val="24"/>
    </w:rPr>
  </w:style>
  <w:style w:type="character" w:customStyle="1" w:styleId="8Char">
    <w:name w:val="제목 8 Char"/>
    <w:basedOn w:val="a5"/>
    <w:link w:val="8"/>
    <w:rsid w:val="006C76D3"/>
    <w:rPr>
      <w:rFonts w:ascii="바탕"/>
      <w:kern w:val="2"/>
      <w:szCs w:val="24"/>
    </w:rPr>
  </w:style>
  <w:style w:type="character" w:customStyle="1" w:styleId="9Char">
    <w:name w:val="제목 9 Char"/>
    <w:basedOn w:val="a5"/>
    <w:link w:val="9"/>
    <w:rsid w:val="006C76D3"/>
    <w:rPr>
      <w:rFonts w:ascii="바탕" w:eastAsia="굴림"/>
      <w:kern w:val="2"/>
      <w:szCs w:val="24"/>
    </w:rPr>
  </w:style>
  <w:style w:type="table" w:styleId="af3">
    <w:name w:val="Table Grid"/>
    <w:basedOn w:val="a6"/>
    <w:uiPriority w:val="39"/>
    <w:rsid w:val="006C76D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footer"/>
    <w:basedOn w:val="a4"/>
    <w:link w:val="Char4"/>
    <w:uiPriority w:val="99"/>
    <w:rsid w:val="006C76D3"/>
    <w:pPr>
      <w:tabs>
        <w:tab w:val="center" w:pos="4252"/>
        <w:tab w:val="right" w:pos="8504"/>
      </w:tabs>
      <w:snapToGrid w:val="0"/>
    </w:pPr>
    <w:rPr>
      <w:rFonts w:ascii="Verdana" w:eastAsia="굴림" w:hAnsi="Verdana"/>
    </w:rPr>
  </w:style>
  <w:style w:type="character" w:customStyle="1" w:styleId="Char4">
    <w:name w:val="바닥글 Char"/>
    <w:basedOn w:val="a5"/>
    <w:link w:val="af4"/>
    <w:uiPriority w:val="99"/>
    <w:rsid w:val="006C76D3"/>
    <w:rPr>
      <w:rFonts w:ascii="Verdana" w:eastAsia="굴림" w:hAnsi="Verdana"/>
      <w:kern w:val="2"/>
      <w:szCs w:val="24"/>
    </w:rPr>
  </w:style>
  <w:style w:type="paragraph" w:styleId="af5">
    <w:name w:val="footnote text"/>
    <w:basedOn w:val="a4"/>
    <w:link w:val="Char5"/>
    <w:semiHidden/>
    <w:rsid w:val="006C76D3"/>
    <w:pPr>
      <w:snapToGrid w:val="0"/>
    </w:pPr>
    <w:rPr>
      <w:rFonts w:ascii="Trebuchet MS" w:hAnsi="Trebuchet MS"/>
      <w:color w:val="0000FF"/>
      <w:sz w:val="18"/>
      <w:szCs w:val="18"/>
    </w:rPr>
  </w:style>
  <w:style w:type="character" w:customStyle="1" w:styleId="Char5">
    <w:name w:val="각주 텍스트 Char"/>
    <w:basedOn w:val="a5"/>
    <w:link w:val="af5"/>
    <w:semiHidden/>
    <w:rsid w:val="006C76D3"/>
    <w:rPr>
      <w:rFonts w:ascii="Trebuchet MS" w:eastAsiaTheme="minorEastAsia" w:hAnsi="Trebuchet MS"/>
      <w:color w:val="0000FF"/>
      <w:kern w:val="2"/>
      <w:sz w:val="18"/>
      <w:szCs w:val="18"/>
    </w:rPr>
  </w:style>
  <w:style w:type="paragraph" w:styleId="af6">
    <w:name w:val="Note Heading"/>
    <w:basedOn w:val="a4"/>
    <w:next w:val="a4"/>
    <w:link w:val="Char6"/>
    <w:rsid w:val="006C76D3"/>
    <w:pPr>
      <w:jc w:val="center"/>
    </w:pPr>
  </w:style>
  <w:style w:type="character" w:customStyle="1" w:styleId="Char6">
    <w:name w:val="각주/미주 머리글 Char"/>
    <w:basedOn w:val="a5"/>
    <w:link w:val="af6"/>
    <w:rsid w:val="006C76D3"/>
    <w:rPr>
      <w:rFonts w:ascii="바탕" w:eastAsiaTheme="minorEastAsia"/>
      <w:kern w:val="2"/>
      <w:szCs w:val="24"/>
    </w:rPr>
  </w:style>
  <w:style w:type="character" w:styleId="af7">
    <w:name w:val="footnote reference"/>
    <w:basedOn w:val="a5"/>
    <w:semiHidden/>
    <w:rsid w:val="006C76D3"/>
    <w:rPr>
      <w:vertAlign w:val="superscript"/>
    </w:rPr>
  </w:style>
  <w:style w:type="paragraph" w:customStyle="1" w:styleId="af8">
    <w:name w:val="주의"/>
    <w:basedOn w:val="a4"/>
    <w:rsid w:val="006C76D3"/>
    <w:rPr>
      <w:rFonts w:ascii="Courier New" w:eastAsia="돋움" w:hAnsi="Courier New"/>
      <w:b/>
    </w:rPr>
  </w:style>
  <w:style w:type="paragraph" w:styleId="26">
    <w:name w:val="Body Text 2"/>
    <w:basedOn w:val="a4"/>
    <w:link w:val="2Char2"/>
    <w:rsid w:val="006C76D3"/>
    <w:rPr>
      <w:rFonts w:ascii="Courier New" w:eastAsia="굴림" w:hAnsi="Courier New"/>
      <w:color w:val="FF0000"/>
    </w:rPr>
  </w:style>
  <w:style w:type="character" w:customStyle="1" w:styleId="2Char2">
    <w:name w:val="본문 2 Char"/>
    <w:basedOn w:val="a5"/>
    <w:link w:val="26"/>
    <w:rsid w:val="006C76D3"/>
    <w:rPr>
      <w:rFonts w:ascii="Courier New" w:eastAsia="굴림" w:hAnsi="Courier New"/>
      <w:color w:val="FF0000"/>
      <w:kern w:val="2"/>
      <w:szCs w:val="24"/>
    </w:rPr>
  </w:style>
  <w:style w:type="paragraph" w:customStyle="1" w:styleId="a1">
    <w:name w:val="번호붙이기"/>
    <w:basedOn w:val="a4"/>
    <w:next w:val="a4"/>
    <w:rsid w:val="006C76D3"/>
    <w:pPr>
      <w:numPr>
        <w:numId w:val="2"/>
      </w:numPr>
    </w:pPr>
    <w:rPr>
      <w:rFonts w:ascii="Verdana" w:eastAsia="굴림" w:hAnsi="Verdana"/>
    </w:rPr>
  </w:style>
  <w:style w:type="paragraph" w:customStyle="1" w:styleId="af9">
    <w:name w:val="참고"/>
    <w:basedOn w:val="a4"/>
    <w:rsid w:val="006C76D3"/>
    <w:rPr>
      <w:rFonts w:ascii="Verdana" w:eastAsia="굴림" w:hAnsi="Verdana"/>
      <w:sz w:val="18"/>
    </w:rPr>
  </w:style>
  <w:style w:type="character" w:styleId="afa">
    <w:name w:val="Hyperlink"/>
    <w:basedOn w:val="a5"/>
    <w:uiPriority w:val="99"/>
    <w:rsid w:val="006C76D3"/>
    <w:rPr>
      <w:color w:val="0000FF"/>
      <w:u w:val="single"/>
    </w:rPr>
  </w:style>
  <w:style w:type="paragraph" w:styleId="afb">
    <w:name w:val="Balloon Text"/>
    <w:basedOn w:val="a4"/>
    <w:link w:val="Char7"/>
    <w:uiPriority w:val="99"/>
    <w:semiHidden/>
    <w:rsid w:val="006C76D3"/>
    <w:rPr>
      <w:rFonts w:ascii="Arial" w:eastAsia="돋움" w:hAnsi="Arial"/>
      <w:sz w:val="18"/>
      <w:szCs w:val="18"/>
    </w:rPr>
  </w:style>
  <w:style w:type="character" w:customStyle="1" w:styleId="Char7">
    <w:name w:val="풍선 도움말 텍스트 Char"/>
    <w:basedOn w:val="a5"/>
    <w:link w:val="afb"/>
    <w:uiPriority w:val="99"/>
    <w:semiHidden/>
    <w:rsid w:val="006C76D3"/>
    <w:rPr>
      <w:rFonts w:ascii="Arial" w:eastAsia="돋움" w:hAnsi="Arial"/>
      <w:kern w:val="2"/>
      <w:sz w:val="18"/>
      <w:szCs w:val="18"/>
    </w:rPr>
  </w:style>
  <w:style w:type="character" w:styleId="afc">
    <w:name w:val="page number"/>
    <w:basedOn w:val="a5"/>
    <w:rsid w:val="006C76D3"/>
  </w:style>
  <w:style w:type="paragraph" w:styleId="afd">
    <w:name w:val="header"/>
    <w:basedOn w:val="a4"/>
    <w:link w:val="Char8"/>
    <w:uiPriority w:val="99"/>
    <w:rsid w:val="006C76D3"/>
    <w:pPr>
      <w:tabs>
        <w:tab w:val="center" w:pos="4252"/>
        <w:tab w:val="right" w:pos="8504"/>
      </w:tabs>
      <w:snapToGrid w:val="0"/>
    </w:pPr>
  </w:style>
  <w:style w:type="character" w:customStyle="1" w:styleId="Char8">
    <w:name w:val="머리글 Char"/>
    <w:basedOn w:val="a5"/>
    <w:link w:val="afd"/>
    <w:uiPriority w:val="99"/>
    <w:rsid w:val="006C76D3"/>
    <w:rPr>
      <w:rFonts w:ascii="바탕" w:eastAsiaTheme="minorEastAsia"/>
      <w:kern w:val="2"/>
      <w:szCs w:val="24"/>
    </w:rPr>
  </w:style>
  <w:style w:type="paragraph" w:styleId="afe">
    <w:name w:val="Document Map"/>
    <w:basedOn w:val="a4"/>
    <w:link w:val="Char9"/>
    <w:semiHidden/>
    <w:rsid w:val="006C76D3"/>
    <w:pPr>
      <w:shd w:val="clear" w:color="auto" w:fill="000080"/>
    </w:pPr>
    <w:rPr>
      <w:rFonts w:ascii="Arial" w:eastAsia="돋움" w:hAnsi="Arial"/>
    </w:rPr>
  </w:style>
  <w:style w:type="character" w:customStyle="1" w:styleId="Char9">
    <w:name w:val="문서 구조 Char"/>
    <w:basedOn w:val="a5"/>
    <w:link w:val="afe"/>
    <w:semiHidden/>
    <w:rsid w:val="006C76D3"/>
    <w:rPr>
      <w:rFonts w:ascii="Arial" w:eastAsia="돋움" w:hAnsi="Arial"/>
      <w:kern w:val="2"/>
      <w:szCs w:val="24"/>
      <w:shd w:val="clear" w:color="auto" w:fill="000080"/>
    </w:rPr>
  </w:style>
  <w:style w:type="paragraph" w:styleId="43">
    <w:name w:val="toc 4"/>
    <w:basedOn w:val="a4"/>
    <w:next w:val="a4"/>
    <w:autoRedefine/>
    <w:uiPriority w:val="39"/>
    <w:rsid w:val="007C3FDE"/>
    <w:pPr>
      <w:tabs>
        <w:tab w:val="left" w:pos="2440"/>
        <w:tab w:val="right" w:leader="dot" w:pos="8505"/>
      </w:tabs>
      <w:ind w:leftChars="600" w:left="1200" w:firstLineChars="200" w:firstLine="400"/>
    </w:pPr>
  </w:style>
  <w:style w:type="numbering" w:customStyle="1" w:styleId="TrebuchetMS18pt">
    <w:name w:val="스타일 Trebuchet MS 18 pt"/>
    <w:basedOn w:val="a7"/>
    <w:rsid w:val="006C76D3"/>
    <w:pPr>
      <w:numPr>
        <w:numId w:val="3"/>
      </w:numPr>
    </w:pPr>
  </w:style>
  <w:style w:type="paragraph" w:customStyle="1" w:styleId="14">
    <w:name w:val="스타일1"/>
    <w:basedOn w:val="a4"/>
    <w:rsid w:val="006C76D3"/>
    <w:rPr>
      <w:rFonts w:ascii="Trebuchet MS" w:hAnsi="Trebuchet MS" w:cs="Arial"/>
      <w:sz w:val="36"/>
      <w:szCs w:val="36"/>
    </w:rPr>
  </w:style>
  <w:style w:type="paragraph" w:styleId="15">
    <w:name w:val="index 1"/>
    <w:basedOn w:val="a4"/>
    <w:next w:val="a4"/>
    <w:autoRedefine/>
    <w:semiHidden/>
    <w:rsid w:val="006C76D3"/>
    <w:pPr>
      <w:ind w:leftChars="200" w:left="200" w:hangingChars="200" w:hanging="2000"/>
    </w:pPr>
  </w:style>
  <w:style w:type="numbering" w:customStyle="1" w:styleId="a3">
    <w:name w:val="다단계 번호 매기기"/>
    <w:basedOn w:val="a7"/>
    <w:rsid w:val="006C76D3"/>
    <w:pPr>
      <w:numPr>
        <w:numId w:val="15"/>
      </w:numPr>
    </w:pPr>
  </w:style>
  <w:style w:type="paragraph" w:styleId="52">
    <w:name w:val="toc 5"/>
    <w:basedOn w:val="a4"/>
    <w:next w:val="a4"/>
    <w:autoRedefine/>
    <w:uiPriority w:val="39"/>
    <w:unhideWhenUsed/>
    <w:rsid w:val="006C76D3"/>
    <w:pPr>
      <w:ind w:leftChars="800" w:left="1700"/>
    </w:pPr>
    <w:rPr>
      <w:rFonts w:ascii="맑은 고딕" w:eastAsia="맑은 고딕" w:hAnsi="맑은 고딕"/>
      <w:szCs w:val="22"/>
    </w:rPr>
  </w:style>
  <w:style w:type="paragraph" w:styleId="60">
    <w:name w:val="toc 6"/>
    <w:basedOn w:val="a4"/>
    <w:next w:val="a4"/>
    <w:autoRedefine/>
    <w:uiPriority w:val="39"/>
    <w:unhideWhenUsed/>
    <w:rsid w:val="006C76D3"/>
    <w:pPr>
      <w:ind w:leftChars="1000" w:left="2125"/>
    </w:pPr>
    <w:rPr>
      <w:rFonts w:ascii="맑은 고딕" w:eastAsia="맑은 고딕" w:hAnsi="맑은 고딕"/>
      <w:szCs w:val="22"/>
    </w:rPr>
  </w:style>
  <w:style w:type="paragraph" w:styleId="70">
    <w:name w:val="toc 7"/>
    <w:basedOn w:val="a4"/>
    <w:next w:val="a4"/>
    <w:autoRedefine/>
    <w:uiPriority w:val="39"/>
    <w:unhideWhenUsed/>
    <w:rsid w:val="006C76D3"/>
    <w:pPr>
      <w:ind w:leftChars="1200"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4"/>
    <w:next w:val="a4"/>
    <w:autoRedefine/>
    <w:uiPriority w:val="39"/>
    <w:unhideWhenUsed/>
    <w:rsid w:val="006C76D3"/>
    <w:pPr>
      <w:ind w:leftChars="1400" w:left="2975"/>
    </w:pPr>
    <w:rPr>
      <w:rFonts w:ascii="맑은 고딕" w:eastAsia="맑은 고딕" w:hAnsi="맑은 고딕"/>
      <w:szCs w:val="22"/>
    </w:rPr>
  </w:style>
  <w:style w:type="paragraph" w:styleId="90">
    <w:name w:val="toc 9"/>
    <w:basedOn w:val="a4"/>
    <w:next w:val="a4"/>
    <w:autoRedefine/>
    <w:uiPriority w:val="39"/>
    <w:unhideWhenUsed/>
    <w:rsid w:val="006C76D3"/>
    <w:pPr>
      <w:ind w:leftChars="1600" w:left="3400"/>
    </w:pPr>
    <w:rPr>
      <w:rFonts w:ascii="맑은 고딕" w:eastAsia="맑은 고딕" w:hAnsi="맑은 고딕"/>
      <w:szCs w:val="22"/>
    </w:rPr>
  </w:style>
  <w:style w:type="paragraph" w:customStyle="1" w:styleId="body">
    <w:name w:val="body"/>
    <w:basedOn w:val="a4"/>
    <w:rsid w:val="006C76D3"/>
    <w:pPr>
      <w:spacing w:line="280" w:lineRule="exact"/>
    </w:pPr>
    <w:rPr>
      <w:rFonts w:ascii="Arial" w:eastAsia="돋움" w:hAnsi="Arial"/>
      <w:spacing w:val="-4"/>
      <w:szCs w:val="20"/>
    </w:rPr>
  </w:style>
  <w:style w:type="paragraph" w:customStyle="1" w:styleId="Default">
    <w:name w:val="Default"/>
    <w:rsid w:val="006C76D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">
    <w:name w:val="FollowedHyperlink"/>
    <w:basedOn w:val="a5"/>
    <w:rsid w:val="006C76D3"/>
    <w:rPr>
      <w:color w:val="800080" w:themeColor="followedHyperlink"/>
      <w:u w:val="single"/>
    </w:rPr>
  </w:style>
  <w:style w:type="paragraph" w:styleId="27">
    <w:name w:val="List 2"/>
    <w:basedOn w:val="a4"/>
    <w:rsid w:val="006C76D3"/>
    <w:pPr>
      <w:ind w:leftChars="400" w:left="100" w:hangingChars="200" w:hanging="200"/>
    </w:pPr>
  </w:style>
  <w:style w:type="paragraph" w:styleId="20">
    <w:name w:val="List Bullet 2"/>
    <w:basedOn w:val="a4"/>
    <w:rsid w:val="006C76D3"/>
    <w:pPr>
      <w:numPr>
        <w:numId w:val="4"/>
      </w:numPr>
    </w:pPr>
  </w:style>
  <w:style w:type="paragraph" w:styleId="aff0">
    <w:name w:val="Title"/>
    <w:basedOn w:val="a4"/>
    <w:link w:val="Chara"/>
    <w:rsid w:val="006C76D3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a">
    <w:name w:val="제목 Char"/>
    <w:basedOn w:val="a5"/>
    <w:link w:val="aff0"/>
    <w:rsid w:val="006C76D3"/>
    <w:rPr>
      <w:rFonts w:ascii="Arial" w:eastAsia="돋움" w:hAnsi="Arial" w:cs="Arial"/>
      <w:b/>
      <w:bCs/>
      <w:kern w:val="2"/>
      <w:sz w:val="32"/>
      <w:szCs w:val="32"/>
    </w:rPr>
  </w:style>
  <w:style w:type="paragraph" w:styleId="aff1">
    <w:name w:val="Body Text"/>
    <w:basedOn w:val="a4"/>
    <w:link w:val="Charb"/>
    <w:rsid w:val="006C76D3"/>
    <w:pPr>
      <w:spacing w:after="180"/>
    </w:pPr>
  </w:style>
  <w:style w:type="character" w:customStyle="1" w:styleId="Charb">
    <w:name w:val="본문 Char"/>
    <w:basedOn w:val="a5"/>
    <w:link w:val="aff1"/>
    <w:rsid w:val="006C76D3"/>
    <w:rPr>
      <w:rFonts w:ascii="바탕"/>
      <w:kern w:val="2"/>
      <w:szCs w:val="24"/>
    </w:rPr>
  </w:style>
  <w:style w:type="paragraph" w:styleId="aff2">
    <w:name w:val="Body Text Indent"/>
    <w:basedOn w:val="a4"/>
    <w:link w:val="Charc"/>
    <w:rsid w:val="006C76D3"/>
    <w:pPr>
      <w:spacing w:after="180"/>
      <w:ind w:leftChars="400" w:left="851"/>
    </w:pPr>
  </w:style>
  <w:style w:type="character" w:customStyle="1" w:styleId="Charc">
    <w:name w:val="본문 들여쓰기 Char"/>
    <w:basedOn w:val="a5"/>
    <w:link w:val="aff2"/>
    <w:rsid w:val="006C76D3"/>
    <w:rPr>
      <w:rFonts w:ascii="바탕"/>
      <w:kern w:val="2"/>
      <w:szCs w:val="24"/>
    </w:rPr>
  </w:style>
  <w:style w:type="paragraph" w:customStyle="1" w:styleId="aff3">
    <w:name w:val="참조 줄"/>
    <w:basedOn w:val="aff1"/>
    <w:rsid w:val="006C76D3"/>
  </w:style>
  <w:style w:type="paragraph" w:customStyle="1" w:styleId="aff4">
    <w:name w:val="짧은 반송 주소"/>
    <w:basedOn w:val="a4"/>
    <w:rsid w:val="006C76D3"/>
  </w:style>
  <w:style w:type="paragraph" w:styleId="28">
    <w:name w:val="Body Text First Indent 2"/>
    <w:basedOn w:val="aff2"/>
    <w:link w:val="2Char3"/>
    <w:rsid w:val="006C76D3"/>
    <w:pPr>
      <w:ind w:firstLineChars="100" w:firstLine="210"/>
    </w:pPr>
  </w:style>
  <w:style w:type="character" w:customStyle="1" w:styleId="2Char3">
    <w:name w:val="본문 첫 줄 들여쓰기 2 Char"/>
    <w:basedOn w:val="Charc"/>
    <w:link w:val="28"/>
    <w:rsid w:val="006C76D3"/>
    <w:rPr>
      <w:rFonts w:ascii="바탕"/>
      <w:kern w:val="2"/>
      <w:szCs w:val="24"/>
    </w:rPr>
  </w:style>
  <w:style w:type="paragraph" w:customStyle="1" w:styleId="TrebuchetMS">
    <w:name w:val="표준 + Trebuchet MS"/>
    <w:aliases w:val="내어쓰기:  0.1 글자,왼쪽 -0.1 글자,첫 줄:  -0.1 글자,26 pt,굵게"/>
    <w:basedOn w:val="af4"/>
    <w:link w:val="TrebuchetMSChar"/>
    <w:rsid w:val="006C76D3"/>
    <w:pPr>
      <w:tabs>
        <w:tab w:val="clear" w:pos="4252"/>
        <w:tab w:val="clear" w:pos="8504"/>
      </w:tabs>
      <w:snapToGrid/>
    </w:pPr>
    <w:rPr>
      <w:rFonts w:ascii="Trebuchet MS" w:eastAsia="바탕" w:hAnsi="Trebuchet MS" w:cs="Arial"/>
      <w:color w:val="000000"/>
    </w:rPr>
  </w:style>
  <w:style w:type="paragraph" w:styleId="aff5">
    <w:name w:val="table of figures"/>
    <w:basedOn w:val="a4"/>
    <w:next w:val="a4"/>
    <w:uiPriority w:val="99"/>
    <w:rsid w:val="006C76D3"/>
    <w:pPr>
      <w:ind w:leftChars="400" w:left="400" w:hangingChars="200" w:hanging="200"/>
    </w:pPr>
  </w:style>
  <w:style w:type="character" w:customStyle="1" w:styleId="TrebuchetMSChar">
    <w:name w:val="표준 + Trebuchet MS Char"/>
    <w:aliases w:val="내어쓰기:  0.1 글자 Char,왼쪽 -0.1 글자 Char,첫 줄:  -0.1 글자 Char,26 pt Char,굵게 Char Char"/>
    <w:basedOn w:val="Char4"/>
    <w:link w:val="TrebuchetMS"/>
    <w:rsid w:val="006C76D3"/>
    <w:rPr>
      <w:rFonts w:ascii="Trebuchet MS" w:eastAsia="굴림" w:hAnsi="Trebuchet MS" w:cs="Arial"/>
      <w:color w:val="000000"/>
      <w:kern w:val="2"/>
      <w:szCs w:val="24"/>
    </w:rPr>
  </w:style>
  <w:style w:type="paragraph" w:customStyle="1" w:styleId="81">
    <w:name w:val="제목8"/>
    <w:basedOn w:val="8"/>
    <w:link w:val="8Char0"/>
    <w:rsid w:val="006C76D3"/>
    <w:pPr>
      <w:ind w:left="2000" w:hanging="400"/>
    </w:pPr>
    <w:rPr>
      <w:rFonts w:ascii="Trebuchet MS" w:eastAsia="굴림" w:hAnsi="Trebuchet MS"/>
    </w:rPr>
  </w:style>
  <w:style w:type="character" w:customStyle="1" w:styleId="8Char0">
    <w:name w:val="제목8 Char"/>
    <w:basedOn w:val="8Char"/>
    <w:link w:val="81"/>
    <w:rsid w:val="006C76D3"/>
    <w:rPr>
      <w:rFonts w:ascii="Trebuchet MS" w:eastAsia="굴림" w:hAnsi="Trebuchet MS"/>
      <w:kern w:val="2"/>
      <w:szCs w:val="24"/>
    </w:rPr>
  </w:style>
  <w:style w:type="numbering" w:customStyle="1" w:styleId="a2">
    <w:name w:val="그림목차"/>
    <w:basedOn w:val="a7"/>
    <w:uiPriority w:val="99"/>
    <w:rsid w:val="006C76D3"/>
    <w:pPr>
      <w:numPr>
        <w:numId w:val="5"/>
      </w:numPr>
    </w:pPr>
  </w:style>
  <w:style w:type="paragraph" w:customStyle="1" w:styleId="aff6">
    <w:name w:val="표고치기"/>
    <w:basedOn w:val="ad"/>
    <w:rsid w:val="006C76D3"/>
    <w:rPr>
      <w:rFonts w:asciiTheme="minorHAnsi" w:eastAsia="맑은 고딕" w:hAnsiTheme="minorHAnsi" w:cs="Arial"/>
    </w:rPr>
  </w:style>
  <w:style w:type="paragraph" w:customStyle="1" w:styleId="Note">
    <w:name w:val="Note"/>
    <w:basedOn w:val="23"/>
    <w:next w:val="Note2"/>
    <w:link w:val="NoteChar"/>
    <w:rsid w:val="006C76D3"/>
    <w:pPr>
      <w:ind w:leftChars="305" w:left="610" w:firstLineChars="0" w:firstLine="0"/>
    </w:pPr>
    <w:rPr>
      <w:rFonts w:eastAsia="맑은 고딕"/>
    </w:rPr>
  </w:style>
  <w:style w:type="paragraph" w:customStyle="1" w:styleId="Note2">
    <w:name w:val="Note2"/>
    <w:basedOn w:val="Note"/>
    <w:link w:val="Note2Char"/>
    <w:rsid w:val="006C76D3"/>
    <w:pPr>
      <w:ind w:leftChars="650" w:left="650" w:firstLine="71"/>
    </w:pPr>
  </w:style>
  <w:style w:type="character" w:customStyle="1" w:styleId="NoteChar">
    <w:name w:val="Note Char"/>
    <w:basedOn w:val="2Char0"/>
    <w:link w:val="Note"/>
    <w:rsid w:val="006C76D3"/>
    <w:rPr>
      <w:rFonts w:ascii="Trebuchet MS" w:eastAsia="맑은 고딕" w:hAnsi="Trebuchet MS"/>
      <w:kern w:val="2"/>
      <w:szCs w:val="24"/>
    </w:rPr>
  </w:style>
  <w:style w:type="character" w:styleId="aff7">
    <w:name w:val="annotation reference"/>
    <w:basedOn w:val="a5"/>
    <w:rsid w:val="006C76D3"/>
    <w:rPr>
      <w:sz w:val="18"/>
      <w:szCs w:val="18"/>
    </w:rPr>
  </w:style>
  <w:style w:type="character" w:customStyle="1" w:styleId="Note2Char">
    <w:name w:val="Note2 Char"/>
    <w:basedOn w:val="NoteChar"/>
    <w:link w:val="Note2"/>
    <w:rsid w:val="006C76D3"/>
    <w:rPr>
      <w:rFonts w:ascii="Trebuchet MS" w:eastAsia="맑은 고딕" w:hAnsi="Trebuchet MS"/>
      <w:kern w:val="2"/>
      <w:szCs w:val="24"/>
    </w:rPr>
  </w:style>
  <w:style w:type="paragraph" w:styleId="aff8">
    <w:name w:val="annotation text"/>
    <w:basedOn w:val="a4"/>
    <w:link w:val="Chard"/>
    <w:rsid w:val="006C76D3"/>
  </w:style>
  <w:style w:type="character" w:customStyle="1" w:styleId="Chard">
    <w:name w:val="메모 텍스트 Char"/>
    <w:basedOn w:val="a5"/>
    <w:link w:val="aff8"/>
    <w:rsid w:val="006C76D3"/>
    <w:rPr>
      <w:rFonts w:ascii="바탕"/>
      <w:kern w:val="2"/>
      <w:szCs w:val="24"/>
    </w:rPr>
  </w:style>
  <w:style w:type="paragraph" w:styleId="aff9">
    <w:name w:val="annotation subject"/>
    <w:basedOn w:val="aff8"/>
    <w:next w:val="aff8"/>
    <w:link w:val="Chare"/>
    <w:rsid w:val="006C76D3"/>
    <w:rPr>
      <w:b/>
      <w:bCs/>
    </w:rPr>
  </w:style>
  <w:style w:type="character" w:customStyle="1" w:styleId="Chare">
    <w:name w:val="메모 주제 Char"/>
    <w:basedOn w:val="Chard"/>
    <w:link w:val="aff9"/>
    <w:rsid w:val="006C76D3"/>
    <w:rPr>
      <w:rFonts w:ascii="바탕"/>
      <w:b/>
      <w:bCs/>
      <w:kern w:val="2"/>
      <w:szCs w:val="24"/>
    </w:rPr>
  </w:style>
  <w:style w:type="paragraph" w:styleId="affa">
    <w:name w:val="Revision"/>
    <w:hidden/>
    <w:uiPriority w:val="99"/>
    <w:semiHidden/>
    <w:rsid w:val="006C76D3"/>
    <w:rPr>
      <w:rFonts w:ascii="바탕"/>
      <w:kern w:val="2"/>
      <w:szCs w:val="24"/>
    </w:rPr>
  </w:style>
  <w:style w:type="paragraph" w:styleId="affb">
    <w:name w:val="table of authorities"/>
    <w:basedOn w:val="a4"/>
    <w:next w:val="a4"/>
    <w:rsid w:val="006C76D3"/>
    <w:pPr>
      <w:ind w:left="425" w:hangingChars="200" w:hanging="425"/>
    </w:pPr>
  </w:style>
  <w:style w:type="paragraph" w:styleId="affc">
    <w:name w:val="toa heading"/>
    <w:basedOn w:val="a4"/>
    <w:next w:val="a4"/>
    <w:rsid w:val="006C76D3"/>
    <w:pPr>
      <w:spacing w:before="120"/>
    </w:pPr>
    <w:rPr>
      <w:rFonts w:ascii="맑은 고딕" w:eastAsia="돋움" w:hAnsi="맑은 고딕"/>
      <w:sz w:val="24"/>
    </w:rPr>
  </w:style>
  <w:style w:type="paragraph" w:styleId="a0">
    <w:name w:val="List Bullet"/>
    <w:basedOn w:val="a4"/>
    <w:rsid w:val="006C76D3"/>
    <w:pPr>
      <w:numPr>
        <w:numId w:val="6"/>
      </w:numPr>
      <w:contextualSpacing/>
    </w:pPr>
  </w:style>
  <w:style w:type="paragraph" w:styleId="30">
    <w:name w:val="List Bullet 3"/>
    <w:basedOn w:val="a4"/>
    <w:rsid w:val="006C76D3"/>
    <w:pPr>
      <w:numPr>
        <w:numId w:val="7"/>
      </w:numPr>
      <w:contextualSpacing/>
    </w:pPr>
  </w:style>
  <w:style w:type="paragraph" w:styleId="40">
    <w:name w:val="List Bullet 4"/>
    <w:basedOn w:val="a4"/>
    <w:rsid w:val="006C76D3"/>
    <w:pPr>
      <w:numPr>
        <w:numId w:val="8"/>
      </w:numPr>
      <w:contextualSpacing/>
    </w:pPr>
  </w:style>
  <w:style w:type="paragraph" w:styleId="50">
    <w:name w:val="List Bullet 5"/>
    <w:basedOn w:val="a4"/>
    <w:rsid w:val="006C76D3"/>
    <w:pPr>
      <w:numPr>
        <w:numId w:val="9"/>
      </w:numPr>
      <w:contextualSpacing/>
    </w:pPr>
  </w:style>
  <w:style w:type="paragraph" w:styleId="affd">
    <w:name w:val="Plain Text"/>
    <w:basedOn w:val="a4"/>
    <w:link w:val="Charf"/>
    <w:rsid w:val="006C76D3"/>
    <w:rPr>
      <w:rFonts w:hAnsi="Courier New" w:cs="Courier New"/>
      <w:szCs w:val="20"/>
    </w:rPr>
  </w:style>
  <w:style w:type="character" w:customStyle="1" w:styleId="Charf">
    <w:name w:val="글자만 Char"/>
    <w:basedOn w:val="a5"/>
    <w:link w:val="affd"/>
    <w:rsid w:val="006C76D3"/>
    <w:rPr>
      <w:rFonts w:ascii="바탕" w:hAnsi="Courier New" w:cs="Courier New"/>
      <w:kern w:val="2"/>
    </w:rPr>
  </w:style>
  <w:style w:type="paragraph" w:styleId="affe">
    <w:name w:val="Date"/>
    <w:basedOn w:val="a4"/>
    <w:next w:val="a4"/>
    <w:link w:val="Charf0"/>
    <w:rsid w:val="006C76D3"/>
  </w:style>
  <w:style w:type="character" w:customStyle="1" w:styleId="Charf0">
    <w:name w:val="날짜 Char"/>
    <w:basedOn w:val="a5"/>
    <w:link w:val="affe"/>
    <w:rsid w:val="006C76D3"/>
    <w:rPr>
      <w:rFonts w:ascii="바탕"/>
      <w:kern w:val="2"/>
      <w:szCs w:val="24"/>
    </w:rPr>
  </w:style>
  <w:style w:type="paragraph" w:styleId="afff">
    <w:name w:val="macro"/>
    <w:link w:val="Charf1"/>
    <w:rsid w:val="006C76D3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1">
    <w:name w:val="매크로 텍스트 Char"/>
    <w:basedOn w:val="a5"/>
    <w:link w:val="afff"/>
    <w:rsid w:val="006C76D3"/>
    <w:rPr>
      <w:rFonts w:ascii="Courier New" w:hAnsi="Courier New" w:cs="Courier New"/>
      <w:kern w:val="2"/>
      <w:sz w:val="24"/>
      <w:szCs w:val="24"/>
    </w:rPr>
  </w:style>
  <w:style w:type="paragraph" w:styleId="afff0">
    <w:name w:val="Closing"/>
    <w:basedOn w:val="a4"/>
    <w:link w:val="Charf2"/>
    <w:rsid w:val="006C76D3"/>
    <w:pPr>
      <w:ind w:leftChars="2100" w:left="100"/>
    </w:pPr>
  </w:style>
  <w:style w:type="character" w:customStyle="1" w:styleId="Charf2">
    <w:name w:val="맺음말 Char"/>
    <w:basedOn w:val="a5"/>
    <w:link w:val="afff0"/>
    <w:rsid w:val="006C76D3"/>
    <w:rPr>
      <w:rFonts w:ascii="바탕"/>
      <w:kern w:val="2"/>
      <w:szCs w:val="24"/>
    </w:rPr>
  </w:style>
  <w:style w:type="paragraph" w:styleId="afff1">
    <w:name w:val="Message Header"/>
    <w:basedOn w:val="a4"/>
    <w:link w:val="Charf3"/>
    <w:rsid w:val="006C76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맑은 고딕" w:eastAsia="맑은 고딕" w:hAnsi="맑은 고딕"/>
      <w:sz w:val="24"/>
    </w:rPr>
  </w:style>
  <w:style w:type="character" w:customStyle="1" w:styleId="Charf3">
    <w:name w:val="메시지 머리글 Char"/>
    <w:basedOn w:val="a5"/>
    <w:link w:val="afff1"/>
    <w:rsid w:val="006C76D3"/>
    <w:rPr>
      <w:rFonts w:ascii="맑은 고딕" w:eastAsia="맑은 고딕" w:hAnsi="맑은 고딕"/>
      <w:kern w:val="2"/>
      <w:sz w:val="24"/>
      <w:szCs w:val="24"/>
      <w:shd w:val="pct20" w:color="auto" w:fill="auto"/>
    </w:rPr>
  </w:style>
  <w:style w:type="paragraph" w:styleId="36">
    <w:name w:val="List 3"/>
    <w:basedOn w:val="a4"/>
    <w:rsid w:val="006C76D3"/>
    <w:pPr>
      <w:ind w:leftChars="600" w:left="100" w:hangingChars="200" w:hanging="200"/>
      <w:contextualSpacing/>
    </w:pPr>
  </w:style>
  <w:style w:type="paragraph" w:styleId="44">
    <w:name w:val="List 4"/>
    <w:basedOn w:val="a4"/>
    <w:rsid w:val="006C76D3"/>
    <w:pPr>
      <w:ind w:leftChars="800" w:left="100" w:hangingChars="200" w:hanging="200"/>
      <w:contextualSpacing/>
    </w:pPr>
  </w:style>
  <w:style w:type="paragraph" w:styleId="53">
    <w:name w:val="List 5"/>
    <w:basedOn w:val="a4"/>
    <w:rsid w:val="006C76D3"/>
    <w:pPr>
      <w:ind w:leftChars="1000" w:left="100" w:hangingChars="200" w:hanging="200"/>
      <w:contextualSpacing/>
    </w:pPr>
  </w:style>
  <w:style w:type="paragraph" w:styleId="afff2">
    <w:name w:val="List Continue"/>
    <w:basedOn w:val="a4"/>
    <w:rsid w:val="006C76D3"/>
    <w:pPr>
      <w:spacing w:after="180"/>
      <w:ind w:leftChars="200" w:left="425"/>
      <w:contextualSpacing/>
    </w:pPr>
  </w:style>
  <w:style w:type="paragraph" w:styleId="29">
    <w:name w:val="List Continue 2"/>
    <w:basedOn w:val="a4"/>
    <w:rsid w:val="006C76D3"/>
    <w:pPr>
      <w:spacing w:after="180"/>
      <w:ind w:leftChars="400" w:left="850"/>
      <w:contextualSpacing/>
    </w:pPr>
  </w:style>
  <w:style w:type="paragraph" w:styleId="37">
    <w:name w:val="List Continue 3"/>
    <w:basedOn w:val="a4"/>
    <w:rsid w:val="006C76D3"/>
    <w:pPr>
      <w:spacing w:after="180"/>
      <w:ind w:leftChars="600" w:left="1275"/>
      <w:contextualSpacing/>
    </w:pPr>
  </w:style>
  <w:style w:type="paragraph" w:styleId="45">
    <w:name w:val="List Continue 4"/>
    <w:basedOn w:val="a4"/>
    <w:rsid w:val="006C76D3"/>
    <w:pPr>
      <w:spacing w:after="180"/>
      <w:ind w:leftChars="800" w:left="1700"/>
      <w:contextualSpacing/>
    </w:pPr>
  </w:style>
  <w:style w:type="paragraph" w:styleId="54">
    <w:name w:val="List Continue 5"/>
    <w:basedOn w:val="a4"/>
    <w:rsid w:val="006C76D3"/>
    <w:pPr>
      <w:spacing w:after="180"/>
      <w:ind w:leftChars="1000" w:left="2125"/>
      <w:contextualSpacing/>
    </w:pPr>
  </w:style>
  <w:style w:type="paragraph" w:styleId="HTML">
    <w:name w:val="HTML Preformatted"/>
    <w:basedOn w:val="a4"/>
    <w:link w:val="HTMLChar"/>
    <w:rsid w:val="006C76D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5"/>
    <w:link w:val="HTML"/>
    <w:rsid w:val="006C76D3"/>
    <w:rPr>
      <w:rFonts w:ascii="Courier New" w:hAnsi="Courier New" w:cs="Courier New"/>
      <w:kern w:val="2"/>
    </w:rPr>
  </w:style>
  <w:style w:type="paragraph" w:styleId="afff3">
    <w:name w:val="endnote text"/>
    <w:basedOn w:val="a4"/>
    <w:link w:val="Charf4"/>
    <w:rsid w:val="006C76D3"/>
    <w:pPr>
      <w:snapToGrid w:val="0"/>
    </w:pPr>
  </w:style>
  <w:style w:type="character" w:customStyle="1" w:styleId="Charf4">
    <w:name w:val="미주 텍스트 Char"/>
    <w:basedOn w:val="a5"/>
    <w:link w:val="afff3"/>
    <w:rsid w:val="006C76D3"/>
    <w:rPr>
      <w:rFonts w:ascii="바탕"/>
      <w:kern w:val="2"/>
      <w:szCs w:val="24"/>
    </w:rPr>
  </w:style>
  <w:style w:type="paragraph" w:styleId="afff4">
    <w:name w:val="envelope return"/>
    <w:basedOn w:val="a4"/>
    <w:rsid w:val="006C76D3"/>
    <w:pPr>
      <w:snapToGrid w:val="0"/>
    </w:pPr>
    <w:rPr>
      <w:rFonts w:ascii="맑은 고딕" w:eastAsia="맑은 고딕" w:hAnsi="맑은 고딕"/>
    </w:rPr>
  </w:style>
  <w:style w:type="paragraph" w:styleId="a">
    <w:name w:val="List Number"/>
    <w:basedOn w:val="a4"/>
    <w:rsid w:val="006C76D3"/>
    <w:pPr>
      <w:numPr>
        <w:numId w:val="10"/>
      </w:numPr>
      <w:contextualSpacing/>
    </w:pPr>
  </w:style>
  <w:style w:type="paragraph" w:styleId="2">
    <w:name w:val="List Number 2"/>
    <w:basedOn w:val="a4"/>
    <w:rsid w:val="006C76D3"/>
    <w:pPr>
      <w:numPr>
        <w:numId w:val="11"/>
      </w:numPr>
      <w:contextualSpacing/>
    </w:pPr>
  </w:style>
  <w:style w:type="paragraph" w:styleId="3">
    <w:name w:val="List Number 3"/>
    <w:basedOn w:val="a4"/>
    <w:rsid w:val="006C76D3"/>
    <w:pPr>
      <w:numPr>
        <w:numId w:val="12"/>
      </w:numPr>
      <w:contextualSpacing/>
    </w:pPr>
  </w:style>
  <w:style w:type="paragraph" w:styleId="4">
    <w:name w:val="List Number 4"/>
    <w:basedOn w:val="a4"/>
    <w:rsid w:val="006C76D3"/>
    <w:pPr>
      <w:numPr>
        <w:numId w:val="13"/>
      </w:numPr>
      <w:contextualSpacing/>
    </w:pPr>
  </w:style>
  <w:style w:type="paragraph" w:styleId="5">
    <w:name w:val="List Number 5"/>
    <w:basedOn w:val="a4"/>
    <w:rsid w:val="006C76D3"/>
    <w:pPr>
      <w:numPr>
        <w:numId w:val="14"/>
      </w:numPr>
      <w:contextualSpacing/>
    </w:pPr>
  </w:style>
  <w:style w:type="paragraph" w:styleId="38">
    <w:name w:val="Body Text 3"/>
    <w:basedOn w:val="a4"/>
    <w:link w:val="3Char1"/>
    <w:rsid w:val="006C76D3"/>
    <w:pPr>
      <w:spacing w:after="180"/>
    </w:pPr>
    <w:rPr>
      <w:sz w:val="16"/>
      <w:szCs w:val="16"/>
    </w:rPr>
  </w:style>
  <w:style w:type="character" w:customStyle="1" w:styleId="3Char1">
    <w:name w:val="본문 3 Char"/>
    <w:basedOn w:val="a5"/>
    <w:link w:val="38"/>
    <w:rsid w:val="006C76D3"/>
    <w:rPr>
      <w:rFonts w:ascii="바탕"/>
      <w:kern w:val="2"/>
      <w:sz w:val="16"/>
      <w:szCs w:val="16"/>
    </w:rPr>
  </w:style>
  <w:style w:type="paragraph" w:styleId="2a">
    <w:name w:val="Body Text Indent 2"/>
    <w:basedOn w:val="a4"/>
    <w:link w:val="2Char4"/>
    <w:rsid w:val="006C76D3"/>
    <w:pPr>
      <w:spacing w:after="180" w:line="480" w:lineRule="auto"/>
      <w:ind w:leftChars="400" w:left="851"/>
    </w:pPr>
  </w:style>
  <w:style w:type="character" w:customStyle="1" w:styleId="2Char4">
    <w:name w:val="본문 들여쓰기 2 Char"/>
    <w:basedOn w:val="a5"/>
    <w:link w:val="2a"/>
    <w:rsid w:val="006C76D3"/>
    <w:rPr>
      <w:rFonts w:ascii="바탕"/>
      <w:kern w:val="2"/>
      <w:szCs w:val="24"/>
    </w:rPr>
  </w:style>
  <w:style w:type="paragraph" w:styleId="39">
    <w:name w:val="Body Text Indent 3"/>
    <w:basedOn w:val="a4"/>
    <w:link w:val="3Char2"/>
    <w:rsid w:val="006C76D3"/>
    <w:pPr>
      <w:spacing w:after="180"/>
      <w:ind w:leftChars="400" w:left="851"/>
    </w:pPr>
    <w:rPr>
      <w:sz w:val="16"/>
      <w:szCs w:val="16"/>
    </w:rPr>
  </w:style>
  <w:style w:type="character" w:customStyle="1" w:styleId="3Char2">
    <w:name w:val="본문 들여쓰기 3 Char"/>
    <w:basedOn w:val="a5"/>
    <w:link w:val="39"/>
    <w:rsid w:val="006C76D3"/>
    <w:rPr>
      <w:rFonts w:ascii="바탕"/>
      <w:kern w:val="2"/>
      <w:sz w:val="16"/>
      <w:szCs w:val="16"/>
    </w:rPr>
  </w:style>
  <w:style w:type="paragraph" w:styleId="afff5">
    <w:name w:val="Body Text First Indent"/>
    <w:basedOn w:val="aff1"/>
    <w:link w:val="Charf5"/>
    <w:rsid w:val="006C76D3"/>
    <w:pPr>
      <w:ind w:firstLineChars="100" w:firstLine="210"/>
    </w:pPr>
  </w:style>
  <w:style w:type="character" w:customStyle="1" w:styleId="Charf5">
    <w:name w:val="본문 첫 줄 들여쓰기 Char"/>
    <w:basedOn w:val="Charb"/>
    <w:link w:val="afff5"/>
    <w:rsid w:val="006C76D3"/>
    <w:rPr>
      <w:rFonts w:ascii="바탕"/>
      <w:kern w:val="2"/>
      <w:szCs w:val="24"/>
    </w:rPr>
  </w:style>
  <w:style w:type="paragraph" w:styleId="afff6">
    <w:name w:val="Block Text"/>
    <w:basedOn w:val="a4"/>
    <w:rsid w:val="006C76D3"/>
    <w:pPr>
      <w:spacing w:after="180"/>
      <w:ind w:leftChars="700" w:left="1440" w:rightChars="700" w:right="1440"/>
    </w:pPr>
  </w:style>
  <w:style w:type="paragraph" w:styleId="2b">
    <w:name w:val="index 2"/>
    <w:basedOn w:val="a4"/>
    <w:next w:val="a4"/>
    <w:autoRedefine/>
    <w:rsid w:val="006C76D3"/>
    <w:pPr>
      <w:ind w:leftChars="400" w:left="400" w:hangingChars="200" w:hanging="2000"/>
    </w:pPr>
  </w:style>
  <w:style w:type="paragraph" w:styleId="3a">
    <w:name w:val="index 3"/>
    <w:basedOn w:val="a4"/>
    <w:next w:val="a4"/>
    <w:autoRedefine/>
    <w:rsid w:val="006C76D3"/>
    <w:pPr>
      <w:ind w:leftChars="600" w:left="600" w:hangingChars="200" w:hanging="2000"/>
    </w:pPr>
  </w:style>
  <w:style w:type="paragraph" w:styleId="46">
    <w:name w:val="index 4"/>
    <w:basedOn w:val="a4"/>
    <w:next w:val="a4"/>
    <w:autoRedefine/>
    <w:rsid w:val="006C76D3"/>
    <w:pPr>
      <w:ind w:leftChars="800" w:left="800" w:hangingChars="200" w:hanging="2000"/>
    </w:pPr>
  </w:style>
  <w:style w:type="paragraph" w:styleId="55">
    <w:name w:val="index 5"/>
    <w:basedOn w:val="a4"/>
    <w:next w:val="a4"/>
    <w:autoRedefine/>
    <w:rsid w:val="006C76D3"/>
    <w:pPr>
      <w:ind w:leftChars="1000" w:left="1000" w:hangingChars="200" w:hanging="2000"/>
    </w:pPr>
  </w:style>
  <w:style w:type="paragraph" w:styleId="61">
    <w:name w:val="index 6"/>
    <w:basedOn w:val="a4"/>
    <w:next w:val="a4"/>
    <w:autoRedefine/>
    <w:rsid w:val="006C76D3"/>
    <w:pPr>
      <w:ind w:leftChars="1200" w:left="1200" w:hangingChars="200" w:hanging="2000"/>
    </w:pPr>
  </w:style>
  <w:style w:type="paragraph" w:styleId="71">
    <w:name w:val="index 7"/>
    <w:basedOn w:val="a4"/>
    <w:next w:val="a4"/>
    <w:autoRedefine/>
    <w:rsid w:val="006C76D3"/>
    <w:pPr>
      <w:ind w:leftChars="1400" w:left="1400" w:hangingChars="200" w:hanging="2000"/>
    </w:pPr>
  </w:style>
  <w:style w:type="paragraph" w:styleId="82">
    <w:name w:val="index 8"/>
    <w:basedOn w:val="a4"/>
    <w:next w:val="a4"/>
    <w:autoRedefine/>
    <w:rsid w:val="006C76D3"/>
    <w:pPr>
      <w:ind w:leftChars="1600" w:left="1600" w:hangingChars="200" w:hanging="2000"/>
    </w:pPr>
  </w:style>
  <w:style w:type="paragraph" w:styleId="91">
    <w:name w:val="index 9"/>
    <w:basedOn w:val="a4"/>
    <w:next w:val="a4"/>
    <w:autoRedefine/>
    <w:rsid w:val="006C76D3"/>
    <w:pPr>
      <w:ind w:leftChars="1800" w:left="1800" w:hangingChars="200" w:hanging="2000"/>
    </w:pPr>
  </w:style>
  <w:style w:type="paragraph" w:styleId="afff7">
    <w:name w:val="index heading"/>
    <w:basedOn w:val="a4"/>
    <w:next w:val="15"/>
    <w:rsid w:val="006C76D3"/>
    <w:rPr>
      <w:rFonts w:ascii="맑은 고딕" w:eastAsia="맑은 고딕" w:hAnsi="맑은 고딕"/>
      <w:b/>
      <w:bCs/>
    </w:rPr>
  </w:style>
  <w:style w:type="paragraph" w:styleId="afff8">
    <w:name w:val="Signature"/>
    <w:basedOn w:val="a4"/>
    <w:link w:val="Charf6"/>
    <w:rsid w:val="006C76D3"/>
    <w:pPr>
      <w:ind w:leftChars="2100" w:left="100"/>
    </w:pPr>
  </w:style>
  <w:style w:type="character" w:customStyle="1" w:styleId="Charf6">
    <w:name w:val="서명 Char"/>
    <w:basedOn w:val="a5"/>
    <w:link w:val="afff8"/>
    <w:rsid w:val="006C76D3"/>
    <w:rPr>
      <w:rFonts w:ascii="바탕"/>
      <w:kern w:val="2"/>
      <w:szCs w:val="24"/>
    </w:rPr>
  </w:style>
  <w:style w:type="paragraph" w:styleId="afff9">
    <w:name w:val="Salutation"/>
    <w:basedOn w:val="a4"/>
    <w:next w:val="a4"/>
    <w:link w:val="Charf7"/>
    <w:rsid w:val="006C76D3"/>
  </w:style>
  <w:style w:type="character" w:customStyle="1" w:styleId="Charf7">
    <w:name w:val="인사말 Char"/>
    <w:basedOn w:val="a5"/>
    <w:link w:val="afff9"/>
    <w:rsid w:val="006C76D3"/>
    <w:rPr>
      <w:rFonts w:ascii="바탕"/>
      <w:kern w:val="2"/>
      <w:szCs w:val="24"/>
    </w:rPr>
  </w:style>
  <w:style w:type="paragraph" w:styleId="afffa">
    <w:name w:val="Normal (Web)"/>
    <w:basedOn w:val="a4"/>
    <w:rsid w:val="006C76D3"/>
    <w:rPr>
      <w:rFonts w:ascii="Times New Roman"/>
      <w:sz w:val="24"/>
    </w:rPr>
  </w:style>
  <w:style w:type="paragraph" w:styleId="afffb">
    <w:name w:val="E-mail Signature"/>
    <w:basedOn w:val="a4"/>
    <w:link w:val="Charf8"/>
    <w:rsid w:val="006C76D3"/>
  </w:style>
  <w:style w:type="character" w:customStyle="1" w:styleId="Charf8">
    <w:name w:val="전자 메일 서명 Char"/>
    <w:basedOn w:val="a5"/>
    <w:link w:val="afffb"/>
    <w:rsid w:val="006C76D3"/>
    <w:rPr>
      <w:rFonts w:ascii="바탕"/>
      <w:kern w:val="2"/>
      <w:szCs w:val="24"/>
    </w:rPr>
  </w:style>
  <w:style w:type="paragraph" w:styleId="afffc">
    <w:name w:val="envelope address"/>
    <w:basedOn w:val="a4"/>
    <w:rsid w:val="006C76D3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맑은 고딕" w:eastAsia="맑은 고딕" w:hAnsi="맑은 고딕"/>
      <w:sz w:val="24"/>
    </w:rPr>
  </w:style>
  <w:style w:type="paragraph" w:styleId="afffd">
    <w:name w:val="Bibliography"/>
    <w:basedOn w:val="a4"/>
    <w:next w:val="a4"/>
    <w:uiPriority w:val="37"/>
    <w:semiHidden/>
    <w:unhideWhenUsed/>
    <w:rsid w:val="006C76D3"/>
  </w:style>
  <w:style w:type="paragraph" w:styleId="HTML0">
    <w:name w:val="HTML Address"/>
    <w:basedOn w:val="a4"/>
    <w:link w:val="HTMLChar0"/>
    <w:rsid w:val="006C76D3"/>
    <w:rPr>
      <w:i/>
      <w:iCs/>
    </w:rPr>
  </w:style>
  <w:style w:type="character" w:customStyle="1" w:styleId="HTMLChar0">
    <w:name w:val="HTML 주소 Char"/>
    <w:basedOn w:val="a5"/>
    <w:link w:val="HTML0"/>
    <w:rsid w:val="006C76D3"/>
    <w:rPr>
      <w:rFonts w:ascii="바탕"/>
      <w:i/>
      <w:iCs/>
      <w:kern w:val="2"/>
      <w:szCs w:val="24"/>
    </w:rPr>
  </w:style>
  <w:style w:type="character" w:styleId="afffe">
    <w:name w:val="endnote reference"/>
    <w:basedOn w:val="a5"/>
    <w:rsid w:val="006C76D3"/>
    <w:rPr>
      <w:vertAlign w:val="superscript"/>
    </w:rPr>
  </w:style>
  <w:style w:type="paragraph" w:customStyle="1" w:styleId="16">
    <w:name w:val="제목1!"/>
    <w:basedOn w:val="10"/>
    <w:link w:val="1Char2"/>
    <w:qFormat/>
    <w:rsid w:val="00EE79ED"/>
    <w:pPr>
      <w:tabs>
        <w:tab w:val="clear" w:pos="1440"/>
      </w:tabs>
    </w:pPr>
  </w:style>
  <w:style w:type="character" w:customStyle="1" w:styleId="1Char2">
    <w:name w:val="제목1! Char"/>
    <w:basedOn w:val="1Char"/>
    <w:link w:val="16"/>
    <w:rsid w:val="00EE79ED"/>
    <w:rPr>
      <w:rFonts w:ascii="Trebuchet MS" w:eastAsia="맑은 고딕" w:hAnsi="Trebuchet MS"/>
      <w:kern w:val="2"/>
      <w:sz w:val="32"/>
      <w:szCs w:val="28"/>
    </w:rPr>
  </w:style>
  <w:style w:type="table" w:styleId="affff">
    <w:name w:val="Light Shading"/>
    <w:basedOn w:val="a6"/>
    <w:uiPriority w:val="60"/>
    <w:rsid w:val="00CF3E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har10">
    <w:name w:val="부제 Char1"/>
    <w:basedOn w:val="a5"/>
    <w:uiPriority w:val="11"/>
    <w:rsid w:val="00F77677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본문1"/>
    <w:basedOn w:val="11"/>
    <w:link w:val="1Char3"/>
    <w:qFormat/>
    <w:rsid w:val="00B27B2C"/>
    <w:rPr>
      <w:rFonts w:eastAsiaTheme="minorHAnsi"/>
    </w:rPr>
  </w:style>
  <w:style w:type="character" w:customStyle="1" w:styleId="1Char0">
    <w:name w:val="1순위 본문 Char"/>
    <w:basedOn w:val="a5"/>
    <w:link w:val="11"/>
    <w:rsid w:val="00EA1238"/>
    <w:rPr>
      <w:rFonts w:ascii="Trebuchet MS" w:eastAsia="맑은 고딕" w:hAnsi="Trebuchet MS" w:cs="굴림"/>
      <w:kern w:val="2"/>
      <w:szCs w:val="24"/>
    </w:rPr>
  </w:style>
  <w:style w:type="character" w:customStyle="1" w:styleId="1Char3">
    <w:name w:val="본문1 Char"/>
    <w:basedOn w:val="1Char0"/>
    <w:link w:val="17"/>
    <w:rsid w:val="00B27B2C"/>
    <w:rPr>
      <w:rFonts w:ascii="Trebuchet MS" w:eastAsiaTheme="minorHAnsi" w:hAnsi="Trebuchet MS" w:cs="굴림"/>
      <w:kern w:val="2"/>
      <w:sz w:val="18"/>
      <w:szCs w:val="24"/>
    </w:rPr>
  </w:style>
  <w:style w:type="table" w:styleId="affff0">
    <w:name w:val="Light List"/>
    <w:basedOn w:val="a6"/>
    <w:uiPriority w:val="61"/>
    <w:rsid w:val="008C19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ff1">
    <w:name w:val="바탕글"/>
    <w:basedOn w:val="a4"/>
    <w:rsid w:val="00DF747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ff2">
    <w:name w:val="Placeholder Text"/>
    <w:basedOn w:val="a5"/>
    <w:uiPriority w:val="99"/>
    <w:semiHidden/>
    <w:rsid w:val="00B32116"/>
    <w:rPr>
      <w:color w:val="808080"/>
    </w:rPr>
  </w:style>
  <w:style w:type="paragraph" w:customStyle="1" w:styleId="affff3">
    <w:name w:val="본문서식"/>
    <w:basedOn w:val="11"/>
    <w:link w:val="Charf9"/>
    <w:qFormat/>
    <w:rsid w:val="00D07B4F"/>
    <w:pPr>
      <w:ind w:leftChars="400" w:left="800"/>
    </w:pPr>
  </w:style>
  <w:style w:type="character" w:customStyle="1" w:styleId="Charf9">
    <w:name w:val="본문서식 Char"/>
    <w:basedOn w:val="1Char0"/>
    <w:link w:val="affff3"/>
    <w:rsid w:val="00D07B4F"/>
    <w:rPr>
      <w:rFonts w:ascii="Trebuchet MS" w:eastAsia="맑은 고딕" w:hAnsi="Trebuchet MS" w:cs="굴림"/>
      <w:kern w:val="2"/>
      <w:szCs w:val="24"/>
    </w:rPr>
  </w:style>
  <w:style w:type="character" w:styleId="affff4">
    <w:name w:val="Strong"/>
    <w:basedOn w:val="a5"/>
    <w:uiPriority w:val="22"/>
    <w:qFormat/>
    <w:rsid w:val="00453DC6"/>
    <w:rPr>
      <w:b/>
      <w:bCs/>
    </w:rPr>
  </w:style>
  <w:style w:type="character" w:customStyle="1" w:styleId="Tahoma">
    <w:name w:val="스타일 (영어) Tahoma (한글) 휴먼엑스포"/>
    <w:rsid w:val="00825A63"/>
    <w:rPr>
      <w:rFonts w:ascii="Trebuchet MS" w:eastAsia="돋움" w:hAnsi="Trebuchet MS" w:cs="Times New Roman"/>
    </w:rPr>
  </w:style>
  <w:style w:type="character" w:customStyle="1" w:styleId="apple-converted-space">
    <w:name w:val="apple-converted-space"/>
    <w:basedOn w:val="a5"/>
    <w:rsid w:val="00A4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://www.wiznet.co.kr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B52B5-CB9D-4C22-91C9-7FAF9C8146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D64A04-7239-427B-B5CB-0A8D164408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27333B-FA65-4976-AE62-1040B012CB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8F1B28-3402-45B7-BB61-2CB642DC00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0428AB-CE8E-4BB6-9577-DBDAFC58DD7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893468F-1BC9-453A-9347-0E7AB40687E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0D7AEAE-2EDB-4312-8CC2-1A77F33A565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613D0B1-A8BE-4DBE-8055-8515D698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iEthernet W5500 Datasheet kr</vt:lpstr>
    </vt:vector>
  </TitlesOfParts>
  <Company>wiznet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iEthernet W5500 Datasheet kr</dc:title>
  <dc:creator>WIZnet</dc:creator>
  <cp:keywords>W5500, DS</cp:keywords>
  <cp:lastModifiedBy>joon</cp:lastModifiedBy>
  <cp:revision>18</cp:revision>
  <cp:lastPrinted>2016-02-24T01:41:00Z</cp:lastPrinted>
  <dcterms:created xsi:type="dcterms:W3CDTF">2017-03-23T09:03:00Z</dcterms:created>
  <dcterms:modified xsi:type="dcterms:W3CDTF">2017-11-30T05:00:00Z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</Properties>
</file>